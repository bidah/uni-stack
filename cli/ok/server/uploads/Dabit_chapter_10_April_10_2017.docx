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798F5" w14:textId="77777777" w:rsidR="00992DD8" w:rsidRDefault="00992DD8" w:rsidP="00365435">
      <w:pPr>
        <w:pStyle w:val="COChapterNumber"/>
      </w:pPr>
    </w:p>
    <w:p w14:paraId="3FF3ACAC" w14:textId="2DAF9C0A" w:rsidR="00456669" w:rsidRDefault="00E501A1" w:rsidP="00CE1534">
      <w:pPr>
        <w:pStyle w:val="COChapterTitle"/>
      </w:pPr>
      <w:r>
        <w:t xml:space="preserve">Implementing </w:t>
      </w:r>
      <w:r w:rsidR="00CE1534">
        <w:t>Android</w:t>
      </w:r>
      <w:ins w:id="0" w:author="Marina Michaels" w:date="2017-03-14T11:28:00Z">
        <w:r w:rsidR="00EF1148">
          <w:t>-</w:t>
        </w:r>
      </w:ins>
      <w:del w:id="1" w:author="Marina Michaels" w:date="2017-03-14T11:28:00Z">
        <w:r w:rsidR="00CE1534" w:rsidRPr="003C514C" w:rsidDel="00EF1148">
          <w:delText xml:space="preserve"> </w:delText>
        </w:r>
      </w:del>
      <w:r w:rsidR="00EF1148">
        <w:t xml:space="preserve">specific </w:t>
      </w:r>
      <w:r w:rsidR="00EF1148" w:rsidRPr="003C514C">
        <w:t xml:space="preserve">components </w:t>
      </w:r>
      <w:r w:rsidR="00CE1534" w:rsidRPr="003C514C">
        <w:t>and APIs</w:t>
      </w:r>
    </w:p>
    <w:p w14:paraId="023408C5" w14:textId="77777777" w:rsidR="00CE1534" w:rsidRDefault="00CE1534" w:rsidP="00CE1534">
      <w:pPr>
        <w:pStyle w:val="Body1"/>
      </w:pPr>
      <w:r>
        <w:t>This chapter covers</w:t>
      </w:r>
      <w:del w:id="2" w:author="Marina Michaels" w:date="2017-03-14T11:29:00Z">
        <w:r w:rsidDel="00EF1148">
          <w:delText>:</w:delText>
        </w:r>
      </w:del>
    </w:p>
    <w:p w14:paraId="21412F95" w14:textId="70C05557" w:rsidR="00CE1534" w:rsidRDefault="00CE1534" w:rsidP="00CE1534">
      <w:pPr>
        <w:pStyle w:val="ListBullet"/>
      </w:pPr>
      <w:r>
        <w:t>How to implement and use Android</w:t>
      </w:r>
      <w:ins w:id="3" w:author="Marina Michaels" w:date="2017-03-14T11:29:00Z">
        <w:r w:rsidR="00EF1148">
          <w:t>-</w:t>
        </w:r>
      </w:ins>
      <w:del w:id="4" w:author="Marina Michaels" w:date="2017-03-14T11:29:00Z">
        <w:r w:rsidDel="00EF1148">
          <w:delText xml:space="preserve"> </w:delText>
        </w:r>
      </w:del>
      <w:r>
        <w:t>specific APIs</w:t>
      </w:r>
    </w:p>
    <w:p w14:paraId="5CCB1B94" w14:textId="77777777" w:rsidR="00A41EAE" w:rsidRDefault="00CE1534" w:rsidP="0057097D">
      <w:pPr>
        <w:pStyle w:val="ListBullet"/>
      </w:pPr>
      <w:r>
        <w:t xml:space="preserve">Using </w:t>
      </w:r>
      <w:r w:rsidR="00A41EAE" w:rsidRPr="00A41EAE">
        <w:t>DrawerLayoutAndroid</w:t>
      </w:r>
      <w:r w:rsidR="00A41EAE">
        <w:t xml:space="preserve"> to create a side menu</w:t>
      </w:r>
    </w:p>
    <w:p w14:paraId="124EF35F" w14:textId="72486062" w:rsidR="00403AFC" w:rsidRDefault="00F072FB" w:rsidP="0057097D">
      <w:pPr>
        <w:pStyle w:val="ListBullet"/>
      </w:pPr>
      <w:r>
        <w:t xml:space="preserve">Creating a native toolbar with </w:t>
      </w:r>
      <w:proofErr w:type="spellStart"/>
      <w:r>
        <w:t>ToolbarAndroid</w:t>
      </w:r>
      <w:proofErr w:type="spellEnd"/>
    </w:p>
    <w:p w14:paraId="7C62D3D6" w14:textId="1BA0AC5B" w:rsidR="007526AA" w:rsidRDefault="00F825DC" w:rsidP="0057097D">
      <w:pPr>
        <w:pStyle w:val="ListBullet"/>
      </w:pPr>
      <w:r>
        <w:t xml:space="preserve">Create paging views using </w:t>
      </w:r>
      <w:proofErr w:type="spellStart"/>
      <w:r w:rsidRPr="00F825DC">
        <w:t>ViewPagerAndroid</w:t>
      </w:r>
      <w:proofErr w:type="spellEnd"/>
    </w:p>
    <w:p w14:paraId="7E00D96D" w14:textId="704B3DA1" w:rsidR="00F825DC" w:rsidRDefault="00F825DC" w:rsidP="0057097D">
      <w:pPr>
        <w:pStyle w:val="ListBullet"/>
      </w:pPr>
      <w:r>
        <w:t>Us</w:t>
      </w:r>
      <w:ins w:id="5" w:author="Marina Michaels" w:date="2017-03-14T11:29:00Z">
        <w:r w:rsidR="00EF1148">
          <w:t>ing</w:t>
        </w:r>
      </w:ins>
      <w:del w:id="6" w:author="Marina Michaels" w:date="2017-03-14T11:29:00Z">
        <w:r w:rsidDel="00EF1148">
          <w:delText>e</w:delText>
        </w:r>
      </w:del>
      <w:r>
        <w:t xml:space="preserve"> </w:t>
      </w:r>
      <w:proofErr w:type="spellStart"/>
      <w:r w:rsidRPr="00F825DC">
        <w:t>DatePickerAndroid</w:t>
      </w:r>
      <w:proofErr w:type="spellEnd"/>
      <w:r>
        <w:t xml:space="preserve"> to create and manage dates in your application</w:t>
      </w:r>
    </w:p>
    <w:p w14:paraId="318750AD" w14:textId="60685807" w:rsidR="00F825DC" w:rsidRDefault="00F825DC" w:rsidP="0057097D">
      <w:pPr>
        <w:pStyle w:val="ListBullet"/>
      </w:pPr>
      <w:r>
        <w:t>Manag</w:t>
      </w:r>
      <w:ins w:id="7" w:author="Marina Michaels" w:date="2017-03-14T11:29:00Z">
        <w:r w:rsidR="00EF1148">
          <w:t>ing</w:t>
        </w:r>
      </w:ins>
      <w:del w:id="8" w:author="Marina Michaels" w:date="2017-03-14T11:29:00Z">
        <w:r w:rsidDel="00EF1148">
          <w:delText>e</w:delText>
        </w:r>
      </w:del>
      <w:r>
        <w:t xml:space="preserve"> time </w:t>
      </w:r>
      <w:del w:id="9" w:author="Marina Michaels" w:date="2017-03-14T11:29:00Z">
        <w:r w:rsidDel="00EF1148">
          <w:delText xml:space="preserve">using </w:delText>
        </w:r>
      </w:del>
      <w:ins w:id="10" w:author="Marina Michaels" w:date="2017-03-14T11:29:00Z">
        <w:r w:rsidR="00EF1148">
          <w:t xml:space="preserve">with </w:t>
        </w:r>
      </w:ins>
      <w:proofErr w:type="spellStart"/>
      <w:r w:rsidRPr="00F825DC">
        <w:t>TimePickerAndroid</w:t>
      </w:r>
      <w:proofErr w:type="spellEnd"/>
    </w:p>
    <w:p w14:paraId="6A1AC618" w14:textId="6F1A3274" w:rsidR="00F825DC" w:rsidRDefault="00F825DC" w:rsidP="0057097D">
      <w:pPr>
        <w:pStyle w:val="ListBullet"/>
      </w:pPr>
      <w:r>
        <w:t>Creat</w:t>
      </w:r>
      <w:ins w:id="11" w:author="Marina Michaels" w:date="2017-03-14T11:30:00Z">
        <w:r w:rsidR="00EF1148">
          <w:t>ing</w:t>
        </w:r>
      </w:ins>
      <w:del w:id="12" w:author="Marina Michaels" w:date="2017-03-14T11:30:00Z">
        <w:r w:rsidDel="00EF1148">
          <w:delText>e</w:delText>
        </w:r>
      </w:del>
      <w:r>
        <w:t xml:space="preserve"> toasts using </w:t>
      </w:r>
      <w:proofErr w:type="spellStart"/>
      <w:r w:rsidRPr="00F825DC">
        <w:t>ToastAndroid</w:t>
      </w:r>
      <w:proofErr w:type="spellEnd"/>
    </w:p>
    <w:p w14:paraId="13D25F1E" w14:textId="5EF03DF6" w:rsidR="00C52A4B" w:rsidRDefault="00A667E2" w:rsidP="00C52A4B">
      <w:pPr>
        <w:pStyle w:val="Body1"/>
      </w:pPr>
      <w:r>
        <w:t>In this chapter, we will</w:t>
      </w:r>
      <w:r w:rsidR="00AD0442">
        <w:t xml:space="preserve"> </w:t>
      </w:r>
      <w:r w:rsidR="002E5EAD">
        <w:t xml:space="preserve">implement </w:t>
      </w:r>
      <w:r w:rsidR="00B908BF">
        <w:t xml:space="preserve">the most </w:t>
      </w:r>
      <w:r w:rsidR="00FC2304">
        <w:t>used</w:t>
      </w:r>
      <w:r w:rsidR="00AD0442">
        <w:t xml:space="preserve"> Android specific APIs &amp; c</w:t>
      </w:r>
      <w:r>
        <w:t>omponents, discuss their props and methods, and create examples that will mimic functionality and logic that will get you up to speed quickly.</w:t>
      </w:r>
    </w:p>
    <w:p w14:paraId="1D736675" w14:textId="6D620719" w:rsidR="00866633" w:rsidRDefault="00866633" w:rsidP="00866633">
      <w:pPr>
        <w:pStyle w:val="Body"/>
      </w:pPr>
      <w:r>
        <w:t xml:space="preserve">We will do so by creating a demo app that will show off these </w:t>
      </w:r>
      <w:r w:rsidR="00AD0442">
        <w:t xml:space="preserve">Android specific </w:t>
      </w:r>
      <w:r>
        <w:t>APIs</w:t>
      </w:r>
      <w:r w:rsidR="00AD0442">
        <w:t xml:space="preserve"> and components</w:t>
      </w:r>
      <w:r>
        <w:t>.</w:t>
      </w:r>
    </w:p>
    <w:p w14:paraId="7F2D95C4" w14:textId="72D2EFA0" w:rsidR="00866633" w:rsidRDefault="00866633" w:rsidP="00866633">
      <w:pPr>
        <w:pStyle w:val="Head1"/>
      </w:pPr>
      <w:r>
        <w:t>Creating the menu using DrawerLayoutAndroid</w:t>
      </w:r>
    </w:p>
    <w:p w14:paraId="36D3B4FC" w14:textId="77CD039D" w:rsidR="00866633" w:rsidRDefault="00866633" w:rsidP="00866633">
      <w:pPr>
        <w:pStyle w:val="Body1"/>
      </w:pPr>
      <w:r>
        <w:t xml:space="preserve">To get started, we will first create a </w:t>
      </w:r>
      <w:r w:rsidR="00CC1C52">
        <w:t>slide out</w:t>
      </w:r>
      <w:r>
        <w:t xml:space="preserve"> menu</w:t>
      </w:r>
      <w:r w:rsidR="00E93EB0">
        <w:t>. This menu</w:t>
      </w:r>
      <w:r>
        <w:t xml:space="preserve"> will link to each of these pieces of functionality.</w:t>
      </w:r>
      <w:r w:rsidR="00E93EB0">
        <w:t xml:space="preserve"> This slide out menu will basically serve as a way for us to navigate between the components we create.</w:t>
      </w:r>
      <w:r>
        <w:t xml:space="preserve"> We will create this menu using the </w:t>
      </w:r>
      <w:r w:rsidRPr="00CC1C52">
        <w:rPr>
          <w:rStyle w:val="CodeChar"/>
        </w:rPr>
        <w:t>DrawerLayoutAndroid</w:t>
      </w:r>
      <w:r>
        <w:t xml:space="preserve"> component.</w:t>
      </w:r>
    </w:p>
    <w:p w14:paraId="5C392382" w14:textId="2A1E45EC" w:rsidR="00195FAD" w:rsidRPr="00195FAD" w:rsidRDefault="00CC1C52" w:rsidP="00195FAD">
      <w:pPr>
        <w:pStyle w:val="Body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4C4EEF" wp14:editId="493D7E21">
            <wp:simplePos x="0" y="0"/>
            <wp:positionH relativeFrom="column">
              <wp:posOffset>165100</wp:posOffset>
            </wp:positionH>
            <wp:positionV relativeFrom="paragraph">
              <wp:posOffset>116840</wp:posOffset>
            </wp:positionV>
            <wp:extent cx="4800600" cy="2400300"/>
            <wp:effectExtent l="0" t="0" r="0" b="127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olbarLay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1B859" w14:textId="33155A5B" w:rsidR="002602F0" w:rsidRDefault="00CC1C52" w:rsidP="00CC1C52">
      <w:pPr>
        <w:pStyle w:val="FigureCaption"/>
      </w:pPr>
      <w:r>
        <w:t>Figure 10.1 Initial layout of our application using DrawerLayoutAndroid</w:t>
      </w:r>
      <w:r w:rsidR="002E5EAD">
        <w:t>. The button at the top in the first screen, open drawer, will call a method that opens the drawer. The second screen will be the opened drawer.</w:t>
      </w:r>
    </w:p>
    <w:p w14:paraId="6FB4894E" w14:textId="3731C7E3" w:rsidR="00CC1C52" w:rsidRDefault="00CC1C52" w:rsidP="00CC1C52">
      <w:pPr>
        <w:pStyle w:val="Body"/>
      </w:pPr>
      <w:r>
        <w:t xml:space="preserve">The first thing we need to do is create a new android application. From your command line in the folder that you will be working in, create a new application with </w:t>
      </w:r>
      <w:r w:rsidRPr="00CC1C52">
        <w:rPr>
          <w:rStyle w:val="CodeChar"/>
        </w:rPr>
        <w:t>YourApplication</w:t>
      </w:r>
      <w:r>
        <w:t xml:space="preserve"> being the name of the application you are choosing.</w:t>
      </w:r>
    </w:p>
    <w:p w14:paraId="50E9B0D3" w14:textId="77777777" w:rsidR="00CC1C52" w:rsidRDefault="00CC1C52" w:rsidP="00CC1C52">
      <w:pPr>
        <w:pStyle w:val="Body"/>
      </w:pPr>
    </w:p>
    <w:p w14:paraId="0BCE2257" w14:textId="3B80A293" w:rsidR="00CC1C52" w:rsidRDefault="00CC1C52" w:rsidP="00CC1C52">
      <w:pPr>
        <w:pStyle w:val="Code"/>
      </w:pPr>
      <w:r>
        <w:t>react-native init YourApplication</w:t>
      </w:r>
    </w:p>
    <w:p w14:paraId="30317D2C" w14:textId="77777777" w:rsidR="00CC1C52" w:rsidRDefault="00CC1C52" w:rsidP="00CC1C52">
      <w:pPr>
        <w:pStyle w:val="Code"/>
      </w:pPr>
    </w:p>
    <w:p w14:paraId="759BD7C0" w14:textId="79F7F814" w:rsidR="00CC1C52" w:rsidRDefault="00CC1C52" w:rsidP="00CC1C52">
      <w:pPr>
        <w:pStyle w:val="Body"/>
      </w:pPr>
      <w:r>
        <w:t>The next thing we need to do is create the files we will be using</w:t>
      </w:r>
      <w:r w:rsidR="002E5EAD">
        <w:t xml:space="preserve"> to create </w:t>
      </w:r>
      <w:r w:rsidR="001042B1">
        <w:t>all</w:t>
      </w:r>
      <w:r w:rsidR="002E5EAD">
        <w:t xml:space="preserve"> this functionality</w:t>
      </w:r>
      <w:r>
        <w:t xml:space="preserve">. </w:t>
      </w:r>
      <w:r w:rsidR="00DE0089">
        <w:t>In the root of the application, create</w:t>
      </w:r>
      <w:r>
        <w:t xml:space="preserve"> a folder named </w:t>
      </w:r>
      <w:r w:rsidRPr="00DE0089">
        <w:rPr>
          <w:rStyle w:val="CodeChar"/>
        </w:rPr>
        <w:t>app</w:t>
      </w:r>
      <w:r>
        <w:t xml:space="preserve"> and three files in </w:t>
      </w:r>
      <w:r w:rsidR="00DE0089">
        <w:t>this</w:t>
      </w:r>
      <w:r>
        <w:t xml:space="preserve"> folder named </w:t>
      </w:r>
      <w:r w:rsidRPr="00CC1C52">
        <w:rPr>
          <w:rStyle w:val="CodeChar"/>
        </w:rPr>
        <w:t>App.js</w:t>
      </w:r>
      <w:r>
        <w:t xml:space="preserve">, </w:t>
      </w:r>
      <w:r w:rsidRPr="00CC1C52">
        <w:rPr>
          <w:rStyle w:val="CodeChar"/>
        </w:rPr>
        <w:t>Home.js</w:t>
      </w:r>
      <w:r>
        <w:t xml:space="preserve">, </w:t>
      </w:r>
      <w:r w:rsidRPr="00CC1C52">
        <w:rPr>
          <w:rStyle w:val="CodeChar"/>
        </w:rPr>
        <w:t>Menu.js</w:t>
      </w:r>
      <w:r>
        <w:t xml:space="preserve">, and </w:t>
      </w:r>
      <w:r w:rsidRPr="00CC1C52">
        <w:rPr>
          <w:rStyle w:val="CodeChar"/>
        </w:rPr>
        <w:t>Toolbar.js</w:t>
      </w:r>
      <w:r>
        <w:t>.</w:t>
      </w:r>
    </w:p>
    <w:p w14:paraId="5EE2A4C8" w14:textId="118496C8" w:rsidR="00081164" w:rsidRDefault="002E5EAD" w:rsidP="00081164">
      <w:pPr>
        <w:pStyle w:val="Body"/>
      </w:pPr>
      <w:r>
        <w:t>Now we need to</w:t>
      </w:r>
      <w:r w:rsidR="00DE0089">
        <w:t xml:space="preserve"> </w:t>
      </w:r>
      <w:r w:rsidR="00081164">
        <w:t>update index.android.js to use</w:t>
      </w:r>
      <w:r w:rsidR="00180B7F">
        <w:t xml:space="preserve"> our first Android specific API,</w:t>
      </w:r>
      <w:r w:rsidR="00081164">
        <w:t xml:space="preserve"> </w:t>
      </w:r>
      <w:r w:rsidR="00081164" w:rsidRPr="00081164">
        <w:rPr>
          <w:rStyle w:val="CodeChar"/>
        </w:rPr>
        <w:t>DrawerLayoutAndroid</w:t>
      </w:r>
      <w:r w:rsidR="00081164">
        <w:t>, which is the</w:t>
      </w:r>
      <w:r w:rsidR="000341ED">
        <w:t xml:space="preserve"> sliding toolbar from the left</w:t>
      </w:r>
      <w:r w:rsidR="00180B7F">
        <w:t xml:space="preserve"> </w:t>
      </w:r>
      <w:r>
        <w:t xml:space="preserve">of the </w:t>
      </w:r>
      <w:r w:rsidR="001042B1">
        <w:t>screen (</w:t>
      </w:r>
      <w:r w:rsidR="00180B7F">
        <w:t>figure 10.1)</w:t>
      </w:r>
      <w:r w:rsidR="000341ED">
        <w:t>.</w:t>
      </w:r>
    </w:p>
    <w:p w14:paraId="4FF1497A" w14:textId="4C815849" w:rsidR="00180B7F" w:rsidRDefault="00180B7F" w:rsidP="00081164">
      <w:pPr>
        <w:pStyle w:val="Body"/>
      </w:pPr>
      <w:r>
        <w:t>To get started, let’s edit index.android.js to include and implement this component.</w:t>
      </w:r>
    </w:p>
    <w:p w14:paraId="0A4F00B1" w14:textId="5660412F" w:rsidR="00995A89" w:rsidRDefault="00995A89" w:rsidP="00995A89">
      <w:pPr>
        <w:pStyle w:val="CodeListingCaption"/>
      </w:pPr>
      <w:r>
        <w:t xml:space="preserve">Listing 10.1 </w:t>
      </w:r>
      <w:r w:rsidR="002E5EAD" w:rsidRPr="002E5EAD">
        <w:t>Implementing the DrawerLayoutAndroid AP</w:t>
      </w:r>
      <w:r w:rsidR="002E5EAD">
        <w:t xml:space="preserve">I </w:t>
      </w:r>
      <w:r>
        <w:t>index.android.js</w:t>
      </w:r>
    </w:p>
    <w:p w14:paraId="2892779B" w14:textId="77777777" w:rsidR="00995A89" w:rsidRDefault="00995A89" w:rsidP="005F2375">
      <w:pPr>
        <w:pStyle w:val="Code"/>
      </w:pPr>
      <w:r>
        <w:t>import React from 'react'</w:t>
      </w:r>
    </w:p>
    <w:p w14:paraId="16033A9F" w14:textId="77777777" w:rsidR="00995A89" w:rsidRDefault="00995A89" w:rsidP="005F2375">
      <w:pPr>
        <w:pStyle w:val="Code"/>
      </w:pPr>
      <w:r>
        <w:t>import {</w:t>
      </w:r>
    </w:p>
    <w:p w14:paraId="14EC99EA" w14:textId="77777777" w:rsidR="00995A89" w:rsidRDefault="00995A89" w:rsidP="005F2375">
      <w:pPr>
        <w:pStyle w:val="Code"/>
      </w:pPr>
      <w:r>
        <w:t xml:space="preserve">  AppRegistry,</w:t>
      </w:r>
    </w:p>
    <w:p w14:paraId="53D969AB" w14:textId="1924C44F" w:rsidR="00995A89" w:rsidRDefault="00995A89" w:rsidP="005F2375">
      <w:pPr>
        <w:pStyle w:val="Code"/>
      </w:pPr>
      <w:r>
        <w:t xml:space="preserve">  DrawerLayoutAndroid,</w:t>
      </w:r>
      <w:r w:rsidR="00180B7F">
        <w:t xml:space="preserve"> // A</w:t>
      </w:r>
    </w:p>
    <w:p w14:paraId="56B79FC9" w14:textId="77777777" w:rsidR="00995A89" w:rsidRDefault="00995A89" w:rsidP="005F2375">
      <w:pPr>
        <w:pStyle w:val="Code"/>
      </w:pPr>
      <w:r>
        <w:t xml:space="preserve">  Button,</w:t>
      </w:r>
    </w:p>
    <w:p w14:paraId="5D79B39D" w14:textId="77777777" w:rsidR="00995A89" w:rsidRDefault="00995A89" w:rsidP="005F2375">
      <w:pPr>
        <w:pStyle w:val="Code"/>
      </w:pPr>
      <w:r>
        <w:t xml:space="preserve">  View</w:t>
      </w:r>
    </w:p>
    <w:p w14:paraId="20EC86D2" w14:textId="77777777" w:rsidR="00995A89" w:rsidRDefault="00995A89" w:rsidP="005F2375">
      <w:pPr>
        <w:pStyle w:val="Code"/>
      </w:pPr>
      <w:r>
        <w:t>} from 'react-native'</w:t>
      </w:r>
    </w:p>
    <w:p w14:paraId="2CFCF8A3" w14:textId="77777777" w:rsidR="00995A89" w:rsidRDefault="00995A89" w:rsidP="005F2375">
      <w:pPr>
        <w:pStyle w:val="Code"/>
      </w:pPr>
    </w:p>
    <w:p w14:paraId="7FDB5097" w14:textId="38F9D444" w:rsidR="00995A89" w:rsidRDefault="00995A89" w:rsidP="005F2375">
      <w:pPr>
        <w:pStyle w:val="Code"/>
      </w:pPr>
      <w:r>
        <w:t>import Menu from './app/Menu'</w:t>
      </w:r>
      <w:r w:rsidR="00180B7F">
        <w:t xml:space="preserve"> // C</w:t>
      </w:r>
    </w:p>
    <w:p w14:paraId="1BAFA6B8" w14:textId="328BD1BB" w:rsidR="00995A89" w:rsidRDefault="00995A89" w:rsidP="005F2375">
      <w:pPr>
        <w:pStyle w:val="Code"/>
      </w:pPr>
      <w:r>
        <w:t>import App from './app/App'</w:t>
      </w:r>
      <w:r w:rsidR="00180B7F">
        <w:t xml:space="preserve"> // B</w:t>
      </w:r>
    </w:p>
    <w:p w14:paraId="3C9BB00B" w14:textId="77777777" w:rsidR="00995A89" w:rsidRDefault="00995A89" w:rsidP="005F2375">
      <w:pPr>
        <w:pStyle w:val="Code"/>
      </w:pPr>
    </w:p>
    <w:p w14:paraId="3BBD6F9C" w14:textId="77777777" w:rsidR="00995A89" w:rsidRDefault="00995A89" w:rsidP="005F2375">
      <w:pPr>
        <w:pStyle w:val="Code"/>
      </w:pPr>
      <w:r>
        <w:t>class chapter10 extends React.Component {</w:t>
      </w:r>
    </w:p>
    <w:p w14:paraId="6D6F96CD" w14:textId="77777777" w:rsidR="00995A89" w:rsidRDefault="00995A89" w:rsidP="005F2375">
      <w:pPr>
        <w:pStyle w:val="Code"/>
      </w:pPr>
    </w:p>
    <w:p w14:paraId="6CF91C39" w14:textId="77777777" w:rsidR="00995A89" w:rsidRDefault="00995A89" w:rsidP="005F2375">
      <w:pPr>
        <w:pStyle w:val="Code"/>
      </w:pPr>
      <w:r>
        <w:t xml:space="preserve">  constructor () {</w:t>
      </w:r>
    </w:p>
    <w:p w14:paraId="2BBCAA53" w14:textId="77777777" w:rsidR="00995A89" w:rsidRDefault="00995A89" w:rsidP="005F2375">
      <w:pPr>
        <w:pStyle w:val="Code"/>
      </w:pPr>
      <w:r>
        <w:t xml:space="preserve">    super()</w:t>
      </w:r>
    </w:p>
    <w:p w14:paraId="7FDEF01D" w14:textId="77777777" w:rsidR="00995A89" w:rsidRDefault="00995A89" w:rsidP="005F2375">
      <w:pPr>
        <w:pStyle w:val="Code"/>
      </w:pPr>
      <w:r>
        <w:t xml:space="preserve">    this.state = {</w:t>
      </w:r>
    </w:p>
    <w:p w14:paraId="26AE910E" w14:textId="7D6451C6" w:rsidR="00995A89" w:rsidRDefault="00995A89" w:rsidP="005F2375">
      <w:pPr>
        <w:pStyle w:val="Code"/>
      </w:pPr>
      <w:r>
        <w:t xml:space="preserve">      scene: 'Home'</w:t>
      </w:r>
      <w:r w:rsidR="00B54EF9">
        <w:t xml:space="preserve"> // C</w:t>
      </w:r>
    </w:p>
    <w:p w14:paraId="11FF9E21" w14:textId="77777777" w:rsidR="00995A89" w:rsidRDefault="00995A89" w:rsidP="005F2375">
      <w:pPr>
        <w:pStyle w:val="Code"/>
      </w:pPr>
      <w:r>
        <w:t xml:space="preserve">    }</w:t>
      </w:r>
    </w:p>
    <w:p w14:paraId="16621BE0" w14:textId="77777777" w:rsidR="00995A89" w:rsidRDefault="00995A89" w:rsidP="005F2375">
      <w:pPr>
        <w:pStyle w:val="Code"/>
      </w:pPr>
      <w:r>
        <w:t xml:space="preserve">    this.jump = this.jump.bind(this)</w:t>
      </w:r>
    </w:p>
    <w:p w14:paraId="4CD42994" w14:textId="77777777" w:rsidR="00995A89" w:rsidRDefault="00995A89" w:rsidP="005F2375">
      <w:pPr>
        <w:pStyle w:val="Code"/>
      </w:pPr>
      <w:r>
        <w:t xml:space="preserve">    this.openDrawer = this.openDrawer.bind(this)</w:t>
      </w:r>
    </w:p>
    <w:p w14:paraId="024BFE5E" w14:textId="77777777" w:rsidR="00995A89" w:rsidRDefault="00995A89" w:rsidP="005F2375">
      <w:pPr>
        <w:pStyle w:val="Code"/>
      </w:pPr>
      <w:r>
        <w:t xml:space="preserve">  }</w:t>
      </w:r>
    </w:p>
    <w:p w14:paraId="386A0955" w14:textId="77777777" w:rsidR="00995A89" w:rsidRDefault="00995A89" w:rsidP="005F2375">
      <w:pPr>
        <w:pStyle w:val="Code"/>
      </w:pPr>
    </w:p>
    <w:p w14:paraId="56F4C9A9" w14:textId="77777777" w:rsidR="00995A89" w:rsidRDefault="00995A89" w:rsidP="005F2375">
      <w:pPr>
        <w:pStyle w:val="Code"/>
      </w:pPr>
      <w:r>
        <w:t xml:space="preserve">  openDrawer () {</w:t>
      </w:r>
    </w:p>
    <w:p w14:paraId="07E949B1" w14:textId="0CA20DAC" w:rsidR="00995A89" w:rsidRDefault="00995A89" w:rsidP="005F2375">
      <w:pPr>
        <w:pStyle w:val="Code"/>
      </w:pPr>
      <w:r>
        <w:t xml:space="preserve">    this.drawer.openDrawer()</w:t>
      </w:r>
      <w:r w:rsidR="00B54EF9">
        <w:t xml:space="preserve"> // D</w:t>
      </w:r>
    </w:p>
    <w:p w14:paraId="1BBCB0FE" w14:textId="77777777" w:rsidR="00995A89" w:rsidRDefault="00995A89" w:rsidP="005F2375">
      <w:pPr>
        <w:pStyle w:val="Code"/>
      </w:pPr>
      <w:r>
        <w:t xml:space="preserve">  }</w:t>
      </w:r>
    </w:p>
    <w:p w14:paraId="30DEC1C3" w14:textId="77777777" w:rsidR="00995A89" w:rsidRDefault="00995A89" w:rsidP="005F2375">
      <w:pPr>
        <w:pStyle w:val="Code"/>
      </w:pPr>
    </w:p>
    <w:p w14:paraId="6CBC263C" w14:textId="3FF332F6" w:rsidR="00995A89" w:rsidRDefault="00995A89" w:rsidP="005F2375">
      <w:pPr>
        <w:pStyle w:val="Code"/>
      </w:pPr>
      <w:r>
        <w:t xml:space="preserve">  jump (scene) {</w:t>
      </w:r>
      <w:r w:rsidR="00B54EF9">
        <w:t xml:space="preserve"> // E</w:t>
      </w:r>
    </w:p>
    <w:p w14:paraId="0913C82E" w14:textId="77777777" w:rsidR="00995A89" w:rsidRDefault="00995A89" w:rsidP="005F2375">
      <w:pPr>
        <w:pStyle w:val="Code"/>
      </w:pPr>
      <w:r>
        <w:t xml:space="preserve">    this.setState({</w:t>
      </w:r>
    </w:p>
    <w:p w14:paraId="56F35444" w14:textId="77777777" w:rsidR="00995A89" w:rsidRDefault="00995A89" w:rsidP="005F2375">
      <w:pPr>
        <w:pStyle w:val="Code"/>
      </w:pPr>
      <w:r>
        <w:t xml:space="preserve">      scene</w:t>
      </w:r>
    </w:p>
    <w:p w14:paraId="4FF4A073" w14:textId="77777777" w:rsidR="00995A89" w:rsidRDefault="00995A89" w:rsidP="005F2375">
      <w:pPr>
        <w:pStyle w:val="Code"/>
      </w:pPr>
      <w:r>
        <w:t xml:space="preserve">    })</w:t>
      </w:r>
    </w:p>
    <w:p w14:paraId="76BC3D42" w14:textId="77777777" w:rsidR="00995A89" w:rsidRDefault="00995A89" w:rsidP="005F2375">
      <w:pPr>
        <w:pStyle w:val="Code"/>
      </w:pPr>
      <w:r>
        <w:t xml:space="preserve">    this.drawer.closeDrawer()</w:t>
      </w:r>
    </w:p>
    <w:p w14:paraId="2E86F2E1" w14:textId="77777777" w:rsidR="00995A89" w:rsidRDefault="00995A89" w:rsidP="005F2375">
      <w:pPr>
        <w:pStyle w:val="Code"/>
      </w:pPr>
      <w:r>
        <w:t xml:space="preserve">  }</w:t>
      </w:r>
    </w:p>
    <w:p w14:paraId="0A207CC8" w14:textId="77777777" w:rsidR="00995A89" w:rsidRDefault="00995A89" w:rsidP="005F2375">
      <w:pPr>
        <w:pStyle w:val="Code"/>
      </w:pPr>
    </w:p>
    <w:p w14:paraId="1B5FAC5F" w14:textId="77777777" w:rsidR="00995A89" w:rsidRDefault="00995A89" w:rsidP="005F2375">
      <w:pPr>
        <w:pStyle w:val="Code"/>
      </w:pPr>
      <w:r>
        <w:t xml:space="preserve">  render () {</w:t>
      </w:r>
    </w:p>
    <w:p w14:paraId="40647654" w14:textId="77777777" w:rsidR="00995A89" w:rsidRDefault="00995A89" w:rsidP="005F2375">
      <w:pPr>
        <w:pStyle w:val="Code"/>
      </w:pPr>
      <w:r>
        <w:t xml:space="preserve">    return (</w:t>
      </w:r>
    </w:p>
    <w:p w14:paraId="691C48BC" w14:textId="6FF6D909" w:rsidR="00995A89" w:rsidRDefault="00995A89" w:rsidP="005F2375">
      <w:pPr>
        <w:pStyle w:val="Code"/>
      </w:pPr>
      <w:r>
        <w:t xml:space="preserve">      &lt;DrawerLayoutAndroid</w:t>
      </w:r>
      <w:r w:rsidR="00B54EF9">
        <w:t xml:space="preserve"> // F</w:t>
      </w:r>
    </w:p>
    <w:p w14:paraId="7D1F346D" w14:textId="70CE703A" w:rsidR="00995A89" w:rsidRDefault="00995A89" w:rsidP="005F2375">
      <w:pPr>
        <w:pStyle w:val="Code"/>
      </w:pPr>
      <w:r>
        <w:t xml:space="preserve">        ref={drawer =&gt; this.drawer = drawer}</w:t>
      </w:r>
      <w:r w:rsidR="00B54EF9">
        <w:t xml:space="preserve"> // a</w:t>
      </w:r>
    </w:p>
    <w:p w14:paraId="312B3B86" w14:textId="462177BD" w:rsidR="00995A89" w:rsidRDefault="00995A89" w:rsidP="005F2375">
      <w:pPr>
        <w:pStyle w:val="Code"/>
      </w:pPr>
      <w:r>
        <w:t xml:space="preserve">        drawerWidth={300}</w:t>
      </w:r>
      <w:r w:rsidR="00B54EF9">
        <w:t xml:space="preserve"> // b</w:t>
      </w:r>
    </w:p>
    <w:p w14:paraId="62975C51" w14:textId="0CFB5BF7" w:rsidR="00995A89" w:rsidRDefault="00995A89" w:rsidP="005F2375">
      <w:pPr>
        <w:pStyle w:val="Code"/>
      </w:pPr>
      <w:r>
        <w:t xml:space="preserve">        drawerPosition={DrawerLayoutAndroid.positions.Left}</w:t>
      </w:r>
      <w:r w:rsidR="00B54EF9">
        <w:t xml:space="preserve"> // c</w:t>
      </w:r>
    </w:p>
    <w:p w14:paraId="63BD8B0E" w14:textId="2203BF17" w:rsidR="00995A89" w:rsidRDefault="00995A89" w:rsidP="005F2375">
      <w:pPr>
        <w:pStyle w:val="Code"/>
      </w:pPr>
      <w:r>
        <w:t xml:space="preserve">        renderNavigationView={() =&gt; &lt;Menu onPress={this.jump} /&gt;}&gt;</w:t>
      </w:r>
      <w:r w:rsidR="00B54EF9">
        <w:t xml:space="preserve"> // d</w:t>
      </w:r>
    </w:p>
    <w:p w14:paraId="798C8D0C" w14:textId="2CB6F7DA" w:rsidR="00995A89" w:rsidRDefault="00995A89" w:rsidP="005F2375">
      <w:pPr>
        <w:pStyle w:val="Code"/>
      </w:pPr>
      <w:r>
        <w:t xml:space="preserve">        &lt;View style={{ margin: 15 }}&gt;</w:t>
      </w:r>
      <w:r w:rsidR="00B54EF9">
        <w:t xml:space="preserve"> // e</w:t>
      </w:r>
    </w:p>
    <w:p w14:paraId="200BF3F5" w14:textId="77777777" w:rsidR="00995A89" w:rsidRDefault="00995A89" w:rsidP="005F2375">
      <w:pPr>
        <w:pStyle w:val="Code"/>
      </w:pPr>
      <w:r>
        <w:t xml:space="preserve">          &lt;Button onPress={() =&gt; this.openDrawer()} title='Open Drawer' /&gt;</w:t>
      </w:r>
    </w:p>
    <w:p w14:paraId="059AB561" w14:textId="024F1E3F" w:rsidR="00995A89" w:rsidRDefault="00995A89" w:rsidP="005F2375">
      <w:pPr>
        <w:pStyle w:val="Code"/>
      </w:pPr>
      <w:r>
        <w:t xml:space="preserve">        &lt;/View&gt;</w:t>
      </w:r>
    </w:p>
    <w:p w14:paraId="4D9886EA" w14:textId="21B7C025" w:rsidR="00B54EF9" w:rsidRDefault="00B54EF9" w:rsidP="005F2375">
      <w:pPr>
        <w:pStyle w:val="Code"/>
      </w:pPr>
      <w:r>
        <w:t xml:space="preserve">        &lt;App // e</w:t>
      </w:r>
    </w:p>
    <w:p w14:paraId="4AA09CB4" w14:textId="77777777" w:rsidR="00B54EF9" w:rsidRDefault="00B54EF9" w:rsidP="005F2375">
      <w:pPr>
        <w:pStyle w:val="Code"/>
      </w:pPr>
      <w:r>
        <w:t xml:space="preserve">          openDrawer={this.openDrawer}</w:t>
      </w:r>
    </w:p>
    <w:p w14:paraId="0A841079" w14:textId="77777777" w:rsidR="00B54EF9" w:rsidRDefault="00B54EF9" w:rsidP="005F2375">
      <w:pPr>
        <w:pStyle w:val="Code"/>
      </w:pPr>
      <w:r>
        <w:t xml:space="preserve">          </w:t>
      </w:r>
      <w:r w:rsidR="00995A89">
        <w:t>jump={this.jump</w:t>
      </w:r>
    </w:p>
    <w:p w14:paraId="1B2D06A2" w14:textId="3BF093AB" w:rsidR="00995A89" w:rsidRDefault="00B54EF9" w:rsidP="005F2375">
      <w:pPr>
        <w:pStyle w:val="Code"/>
      </w:pPr>
      <w:r>
        <w:t xml:space="preserve">          </w:t>
      </w:r>
      <w:r w:rsidR="00995A89">
        <w:t>scene={this.state.scene} /&gt;</w:t>
      </w:r>
    </w:p>
    <w:p w14:paraId="296437C4" w14:textId="77777777" w:rsidR="00995A89" w:rsidRDefault="00995A89" w:rsidP="005F2375">
      <w:pPr>
        <w:pStyle w:val="Code"/>
      </w:pPr>
      <w:r>
        <w:t xml:space="preserve">      &lt;/DrawerLayoutAndroid&gt;</w:t>
      </w:r>
    </w:p>
    <w:p w14:paraId="04BC158D" w14:textId="77777777" w:rsidR="00995A89" w:rsidRDefault="00995A89" w:rsidP="005F2375">
      <w:pPr>
        <w:pStyle w:val="Code"/>
      </w:pPr>
      <w:r>
        <w:t xml:space="preserve">    )</w:t>
      </w:r>
    </w:p>
    <w:p w14:paraId="3E93704E" w14:textId="77777777" w:rsidR="00995A89" w:rsidRDefault="00995A89" w:rsidP="005F2375">
      <w:pPr>
        <w:pStyle w:val="Code"/>
      </w:pPr>
      <w:r>
        <w:t xml:space="preserve">  }</w:t>
      </w:r>
    </w:p>
    <w:p w14:paraId="39482F03" w14:textId="77777777" w:rsidR="00995A89" w:rsidRDefault="00995A89" w:rsidP="005F2375">
      <w:pPr>
        <w:pStyle w:val="Code"/>
      </w:pPr>
      <w:r>
        <w:t>}</w:t>
      </w:r>
    </w:p>
    <w:p w14:paraId="2140554B" w14:textId="77777777" w:rsidR="00995A89" w:rsidRDefault="00995A89" w:rsidP="005F2375">
      <w:pPr>
        <w:pStyle w:val="Code"/>
      </w:pPr>
    </w:p>
    <w:p w14:paraId="3C14D17F" w14:textId="77777777" w:rsidR="00995A89" w:rsidRDefault="00995A89" w:rsidP="005F2375">
      <w:pPr>
        <w:pStyle w:val="Code"/>
      </w:pPr>
      <w:r>
        <w:t>AppRegistry.registerComponent('chapter10', () =&gt; chapter10)</w:t>
      </w:r>
    </w:p>
    <w:p w14:paraId="13DA2DF1" w14:textId="77777777" w:rsidR="00995A89" w:rsidRDefault="00995A89" w:rsidP="00081164">
      <w:pPr>
        <w:pStyle w:val="Body"/>
      </w:pPr>
    </w:p>
    <w:p w14:paraId="25F536E4" w14:textId="0ADB9C70" w:rsidR="00DE0089" w:rsidRDefault="00B54EF9" w:rsidP="00B54EF9">
      <w:pPr>
        <w:pStyle w:val="CodeAnnotation"/>
        <w:numPr>
          <w:ilvl w:val="0"/>
          <w:numId w:val="37"/>
        </w:numPr>
      </w:pPr>
      <w:r>
        <w:t xml:space="preserve">import </w:t>
      </w:r>
      <w:r w:rsidRPr="00B54EF9">
        <w:rPr>
          <w:rStyle w:val="CodeChar"/>
        </w:rPr>
        <w:t>DrawerLayoutAndroid</w:t>
      </w:r>
      <w:r>
        <w:t xml:space="preserve"> from React Native</w:t>
      </w:r>
    </w:p>
    <w:p w14:paraId="5B05DC27" w14:textId="61A266BD" w:rsidR="00B54EF9" w:rsidRDefault="00B54EF9" w:rsidP="00B54EF9">
      <w:pPr>
        <w:pStyle w:val="CodeAnnotation"/>
        <w:numPr>
          <w:ilvl w:val="0"/>
          <w:numId w:val="37"/>
        </w:numPr>
      </w:pPr>
      <w:r>
        <w:t>import the yet to be created App component</w:t>
      </w:r>
    </w:p>
    <w:p w14:paraId="260D271E" w14:textId="3C8DF9EE" w:rsidR="00B54EF9" w:rsidRDefault="00B54EF9" w:rsidP="00B54EF9">
      <w:pPr>
        <w:pStyle w:val="CodeAnnotation"/>
        <w:numPr>
          <w:ilvl w:val="0"/>
          <w:numId w:val="37"/>
        </w:numPr>
      </w:pPr>
      <w:r>
        <w:t>create a component state setting scene to ‘Home’</w:t>
      </w:r>
    </w:p>
    <w:p w14:paraId="2DB9E5AC" w14:textId="2F49C3FA" w:rsidR="00B54EF9" w:rsidRDefault="00B54EF9" w:rsidP="00B54EF9">
      <w:pPr>
        <w:pStyle w:val="CodeAnnotation"/>
        <w:numPr>
          <w:ilvl w:val="0"/>
          <w:numId w:val="37"/>
        </w:numPr>
      </w:pPr>
      <w:r>
        <w:t>create a method to open the Drawer</w:t>
      </w:r>
    </w:p>
    <w:p w14:paraId="2816B044" w14:textId="1815A711" w:rsidR="00B54EF9" w:rsidRDefault="00B54EF9" w:rsidP="00B54EF9">
      <w:pPr>
        <w:pStyle w:val="CodeAnnotation"/>
        <w:numPr>
          <w:ilvl w:val="0"/>
          <w:numId w:val="37"/>
        </w:numPr>
      </w:pPr>
      <w:r>
        <w:t xml:space="preserve">create a method to update the scene state, and then call </w:t>
      </w:r>
      <w:r w:rsidRPr="00B54EF9">
        <w:rPr>
          <w:rStyle w:val="CodeChar"/>
        </w:rPr>
        <w:t>closeDrawer()</w:t>
      </w:r>
    </w:p>
    <w:p w14:paraId="11B6EFAD" w14:textId="4BB9B6CA" w:rsidR="00B54EF9" w:rsidRDefault="00B54EF9" w:rsidP="00B54EF9">
      <w:pPr>
        <w:pStyle w:val="CodeAnnotation"/>
        <w:numPr>
          <w:ilvl w:val="0"/>
          <w:numId w:val="37"/>
        </w:numPr>
      </w:pPr>
      <w:r>
        <w:t xml:space="preserve">implement the </w:t>
      </w:r>
      <w:r w:rsidRPr="00B54EF9">
        <w:rPr>
          <w:rStyle w:val="CodeChar"/>
        </w:rPr>
        <w:t>DrawerLayoutAndroid</w:t>
      </w:r>
      <w:r>
        <w:t xml:space="preserve"> component</w:t>
      </w:r>
    </w:p>
    <w:p w14:paraId="10FCC261" w14:textId="31D1511C" w:rsidR="00B54EF9" w:rsidRDefault="00B54EF9" w:rsidP="00B54EF9">
      <w:pPr>
        <w:pStyle w:val="CodeAnnotation"/>
        <w:numPr>
          <w:ilvl w:val="1"/>
          <w:numId w:val="37"/>
        </w:numPr>
      </w:pPr>
      <w:r>
        <w:t>create a reference to the drawer to call methods on the component</w:t>
      </w:r>
    </w:p>
    <w:p w14:paraId="30480545" w14:textId="2FBA4F55" w:rsidR="00B54EF9" w:rsidRDefault="00B54EF9" w:rsidP="00B54EF9">
      <w:pPr>
        <w:pStyle w:val="CodeAnnotation"/>
        <w:numPr>
          <w:ilvl w:val="1"/>
          <w:numId w:val="37"/>
        </w:numPr>
      </w:pPr>
      <w:r>
        <w:lastRenderedPageBreak/>
        <w:t>give the drawer a width of 300</w:t>
      </w:r>
    </w:p>
    <w:p w14:paraId="55FEEC41" w14:textId="3527F6F7" w:rsidR="00B54EF9" w:rsidRDefault="00B54EF9" w:rsidP="00B54EF9">
      <w:pPr>
        <w:pStyle w:val="CodeAnnotation"/>
        <w:numPr>
          <w:ilvl w:val="1"/>
          <w:numId w:val="37"/>
        </w:numPr>
      </w:pPr>
      <w:r>
        <w:t>position the drawer to the left</w:t>
      </w:r>
    </w:p>
    <w:p w14:paraId="198241EE" w14:textId="2AF7D71C" w:rsidR="00B54EF9" w:rsidRDefault="00B54EF9" w:rsidP="00B54EF9">
      <w:pPr>
        <w:pStyle w:val="CodeAnnotation"/>
        <w:numPr>
          <w:ilvl w:val="1"/>
          <w:numId w:val="37"/>
        </w:numPr>
      </w:pPr>
      <w:r>
        <w:t>render the navigation view, which is a Menu component we have yet to create</w:t>
      </w:r>
    </w:p>
    <w:p w14:paraId="0104078C" w14:textId="4F15DCAE" w:rsidR="00B54EF9" w:rsidRDefault="00B54EF9" w:rsidP="00B54EF9">
      <w:pPr>
        <w:pStyle w:val="CodeAnnotation"/>
        <w:numPr>
          <w:ilvl w:val="1"/>
          <w:numId w:val="37"/>
        </w:numPr>
      </w:pPr>
      <w:r>
        <w:t xml:space="preserve">pass in a button as a child and attach the jump method to it. We will use this across the application to open the drawer. We also pass in the App component as a child, giving the </w:t>
      </w:r>
      <w:r w:rsidRPr="00B54EF9">
        <w:rPr>
          <w:rStyle w:val="CodeChar"/>
        </w:rPr>
        <w:t>openDrawer</w:t>
      </w:r>
      <w:r>
        <w:t xml:space="preserve">, </w:t>
      </w:r>
      <w:r w:rsidRPr="00B54EF9">
        <w:rPr>
          <w:rStyle w:val="CodeChar"/>
        </w:rPr>
        <w:t>jump</w:t>
      </w:r>
      <w:r>
        <w:t xml:space="preserve">, and </w:t>
      </w:r>
      <w:r w:rsidRPr="00B54EF9">
        <w:rPr>
          <w:rStyle w:val="CodeChar"/>
        </w:rPr>
        <w:t>scene</w:t>
      </w:r>
      <w:r>
        <w:t xml:space="preserve"> as props.</w:t>
      </w:r>
    </w:p>
    <w:p w14:paraId="13452E38" w14:textId="77777777" w:rsidR="00B54EF9" w:rsidRDefault="00B54EF9" w:rsidP="00B54EF9">
      <w:pPr>
        <w:pStyle w:val="CodeAnnotation"/>
        <w:ind w:left="720"/>
      </w:pPr>
    </w:p>
    <w:p w14:paraId="14BFCBF1" w14:textId="6E058650" w:rsidR="00B54EF9" w:rsidRDefault="00B54EF9">
      <w:pPr>
        <w:pStyle w:val="Body"/>
        <w:pPrChange w:id="13" w:author="Marina Michaels" w:date="2017-03-14T11:56:00Z">
          <w:pPr>
            <w:pStyle w:val="CodeAnnotation"/>
          </w:pPr>
        </w:pPrChange>
      </w:pPr>
      <w:r>
        <w:t xml:space="preserve">Next, we will need to </w:t>
      </w:r>
      <w:del w:id="14" w:author="Marina Michaels" w:date="2017-03-14T11:56:00Z">
        <w:r w:rsidDel="00095BF6">
          <w:delText xml:space="preserve">go ahead and </w:delText>
        </w:r>
      </w:del>
      <w:r>
        <w:t xml:space="preserve">create the menu we will be using in the drawer. In app/Menu.js, create </w:t>
      </w:r>
      <w:proofErr w:type="spellStart"/>
      <w:r w:rsidR="002E5EAD">
        <w:t>Menu.s</w:t>
      </w:r>
      <w:proofErr w:type="spellEnd"/>
      <w:r w:rsidR="002E5EAD">
        <w:t>(</w:t>
      </w:r>
      <w:r>
        <w:t>listing 10.2).</w:t>
      </w:r>
    </w:p>
    <w:p w14:paraId="2B787572" w14:textId="44630EA0" w:rsidR="00B54EF9" w:rsidRDefault="00B54EF9" w:rsidP="00B54EF9">
      <w:pPr>
        <w:pStyle w:val="CodeListingCaption"/>
      </w:pPr>
      <w:r>
        <w:t xml:space="preserve">Listing 10.2 Menu.js - Creating the </w:t>
      </w:r>
      <w:r w:rsidRPr="00B54EF9">
        <w:t>DrawerLayoutAndroid</w:t>
      </w:r>
      <w:r>
        <w:t xml:space="preserve"> menu</w:t>
      </w:r>
    </w:p>
    <w:p w14:paraId="490D7E29" w14:textId="77777777" w:rsidR="00B54EF9" w:rsidRDefault="00B54EF9" w:rsidP="00B54EF9">
      <w:pPr>
        <w:pStyle w:val="Code"/>
      </w:pPr>
      <w:r>
        <w:t>import React from 'react'</w:t>
      </w:r>
    </w:p>
    <w:p w14:paraId="25ADB779" w14:textId="77777777" w:rsidR="00B54EF9" w:rsidRDefault="00B54EF9" w:rsidP="00B54EF9">
      <w:pPr>
        <w:pStyle w:val="Code"/>
      </w:pPr>
      <w:r>
        <w:t>import { View, StyleSheet, Button } from 'react-native'</w:t>
      </w:r>
    </w:p>
    <w:p w14:paraId="146468DD" w14:textId="77777777" w:rsidR="00B54EF9" w:rsidRDefault="00B54EF9" w:rsidP="00B54EF9">
      <w:pPr>
        <w:pStyle w:val="Code"/>
      </w:pPr>
    </w:p>
    <w:p w14:paraId="6B1799D5" w14:textId="77777777" w:rsidR="00B54EF9" w:rsidRDefault="00B54EF9" w:rsidP="00B54EF9">
      <w:pPr>
        <w:pStyle w:val="Code"/>
      </w:pPr>
      <w:r>
        <w:t>let styles</w:t>
      </w:r>
    </w:p>
    <w:p w14:paraId="03757F63" w14:textId="77777777" w:rsidR="00B54EF9" w:rsidRDefault="00B54EF9" w:rsidP="00B54EF9">
      <w:pPr>
        <w:pStyle w:val="Code"/>
      </w:pPr>
    </w:p>
    <w:p w14:paraId="4DA4A7F2" w14:textId="010C3808" w:rsidR="00B54EF9" w:rsidRDefault="00B54EF9" w:rsidP="00B54EF9">
      <w:pPr>
        <w:pStyle w:val="Code"/>
      </w:pPr>
      <w:r>
        <w:t>const Menu = (</w:t>
      </w:r>
      <w:r w:rsidR="003105C9">
        <w:t>{</w:t>
      </w:r>
      <w:r w:rsidR="003105C9" w:rsidRPr="003105C9">
        <w:t>onPress</w:t>
      </w:r>
      <w:r w:rsidR="003105C9">
        <w:t xml:space="preserve"> }</w:t>
      </w:r>
      <w:r>
        <w:t>) =&gt; {</w:t>
      </w:r>
    </w:p>
    <w:p w14:paraId="40CBC47C" w14:textId="77777777" w:rsidR="00B54EF9" w:rsidRDefault="00B54EF9" w:rsidP="00B54EF9">
      <w:pPr>
        <w:pStyle w:val="Code"/>
      </w:pPr>
      <w:r>
        <w:t xml:space="preserve">  const {</w:t>
      </w:r>
    </w:p>
    <w:p w14:paraId="643D8D28" w14:textId="77777777" w:rsidR="00B54EF9" w:rsidRDefault="00B54EF9" w:rsidP="00B54EF9">
      <w:pPr>
        <w:pStyle w:val="Code"/>
      </w:pPr>
      <w:r>
        <w:t xml:space="preserve">    button</w:t>
      </w:r>
    </w:p>
    <w:p w14:paraId="285D15A5" w14:textId="77777777" w:rsidR="00B54EF9" w:rsidRDefault="00B54EF9" w:rsidP="00B54EF9">
      <w:pPr>
        <w:pStyle w:val="Code"/>
      </w:pPr>
      <w:r>
        <w:t xml:space="preserve">  } = styles</w:t>
      </w:r>
    </w:p>
    <w:p w14:paraId="161413D1" w14:textId="77777777" w:rsidR="00B54EF9" w:rsidRDefault="00B54EF9" w:rsidP="00B54EF9">
      <w:pPr>
        <w:pStyle w:val="Code"/>
      </w:pPr>
    </w:p>
    <w:p w14:paraId="1B48E73C" w14:textId="77777777" w:rsidR="00B54EF9" w:rsidRDefault="00B54EF9" w:rsidP="00B54EF9">
      <w:pPr>
        <w:pStyle w:val="Code"/>
      </w:pPr>
      <w:r>
        <w:t xml:space="preserve">  return (</w:t>
      </w:r>
    </w:p>
    <w:p w14:paraId="56DBA603" w14:textId="77777777" w:rsidR="00B54EF9" w:rsidRDefault="00B54EF9" w:rsidP="00B54EF9">
      <w:pPr>
        <w:pStyle w:val="Code"/>
      </w:pPr>
      <w:r>
        <w:t xml:space="preserve">    &lt;View style={{ flex: 1 }}&gt;</w:t>
      </w:r>
    </w:p>
    <w:p w14:paraId="437CAA4A" w14:textId="77777777" w:rsidR="00B54EF9" w:rsidRDefault="00B54EF9" w:rsidP="00B54EF9">
      <w:pPr>
        <w:pStyle w:val="Code"/>
      </w:pPr>
      <w:r>
        <w:t xml:space="preserve">      &lt;View style={button} &gt;</w:t>
      </w:r>
    </w:p>
    <w:p w14:paraId="209DB3A0" w14:textId="452453A9" w:rsidR="00B54EF9" w:rsidRDefault="00B54EF9" w:rsidP="00B54EF9">
      <w:pPr>
        <w:pStyle w:val="Code"/>
      </w:pPr>
      <w:r>
        <w:t xml:space="preserve">        &lt;Button onPress={() =&gt; onPress('Home')} title='Home' /&gt;</w:t>
      </w:r>
    </w:p>
    <w:p w14:paraId="5D00B353" w14:textId="77777777" w:rsidR="00B54EF9" w:rsidRDefault="00B54EF9" w:rsidP="00B54EF9">
      <w:pPr>
        <w:pStyle w:val="Code"/>
      </w:pPr>
      <w:r>
        <w:t xml:space="preserve">      &lt;/View&gt;</w:t>
      </w:r>
    </w:p>
    <w:p w14:paraId="7EEC6BD0" w14:textId="77777777" w:rsidR="00B54EF9" w:rsidRDefault="00B54EF9" w:rsidP="00B54EF9">
      <w:pPr>
        <w:pStyle w:val="Code"/>
      </w:pPr>
      <w:r>
        <w:t xml:space="preserve">      &lt;View style={button} &gt;</w:t>
      </w:r>
    </w:p>
    <w:p w14:paraId="4EF103A5" w14:textId="127A9C86" w:rsidR="00B54EF9" w:rsidRDefault="00B54EF9" w:rsidP="00B54EF9">
      <w:pPr>
        <w:pStyle w:val="Code"/>
      </w:pPr>
      <w:r>
        <w:t xml:space="preserve">        &lt;Button onPress={() =&gt; onPress('Toolbar')} title='Toolbar Android' /&gt;</w:t>
      </w:r>
    </w:p>
    <w:p w14:paraId="0F25BF2A" w14:textId="77777777" w:rsidR="00B54EF9" w:rsidRDefault="00B54EF9" w:rsidP="00B54EF9">
      <w:pPr>
        <w:pStyle w:val="Code"/>
      </w:pPr>
      <w:r>
        <w:t xml:space="preserve">      &lt;/View&gt;</w:t>
      </w:r>
    </w:p>
    <w:p w14:paraId="36236927" w14:textId="77777777" w:rsidR="00B54EF9" w:rsidRDefault="00B54EF9" w:rsidP="00B54EF9">
      <w:pPr>
        <w:pStyle w:val="Code"/>
      </w:pPr>
      <w:r>
        <w:t xml:space="preserve">    &lt;/View&gt;</w:t>
      </w:r>
    </w:p>
    <w:p w14:paraId="0785CE2B" w14:textId="77777777" w:rsidR="00B54EF9" w:rsidRDefault="00B54EF9" w:rsidP="00B54EF9">
      <w:pPr>
        <w:pStyle w:val="Code"/>
      </w:pPr>
      <w:r>
        <w:t xml:space="preserve">  )</w:t>
      </w:r>
    </w:p>
    <w:p w14:paraId="334308A9" w14:textId="77777777" w:rsidR="00B54EF9" w:rsidRDefault="00B54EF9" w:rsidP="00B54EF9">
      <w:pPr>
        <w:pStyle w:val="Code"/>
      </w:pPr>
      <w:r>
        <w:t>}</w:t>
      </w:r>
    </w:p>
    <w:p w14:paraId="2DB00859" w14:textId="77777777" w:rsidR="00B54EF9" w:rsidRDefault="00B54EF9" w:rsidP="00B54EF9">
      <w:pPr>
        <w:pStyle w:val="Code"/>
      </w:pPr>
    </w:p>
    <w:p w14:paraId="553D06B6" w14:textId="77777777" w:rsidR="00B54EF9" w:rsidRDefault="00B54EF9" w:rsidP="00B54EF9">
      <w:pPr>
        <w:pStyle w:val="Code"/>
      </w:pPr>
      <w:r>
        <w:t>styles = StyleSheet.create({</w:t>
      </w:r>
    </w:p>
    <w:p w14:paraId="21375FCB" w14:textId="77777777" w:rsidR="00B54EF9" w:rsidRDefault="00B54EF9" w:rsidP="00B54EF9">
      <w:pPr>
        <w:pStyle w:val="Code"/>
      </w:pPr>
      <w:r>
        <w:t xml:space="preserve">  button: {</w:t>
      </w:r>
    </w:p>
    <w:p w14:paraId="6462A2E5" w14:textId="77777777" w:rsidR="00B54EF9" w:rsidRDefault="00B54EF9" w:rsidP="00B54EF9">
      <w:pPr>
        <w:pStyle w:val="Code"/>
      </w:pPr>
      <w:r>
        <w:t xml:space="preserve">    margin: 10,</w:t>
      </w:r>
    </w:p>
    <w:p w14:paraId="37101537" w14:textId="77777777" w:rsidR="00B54EF9" w:rsidRDefault="00B54EF9" w:rsidP="00B54EF9">
      <w:pPr>
        <w:pStyle w:val="Code"/>
      </w:pPr>
      <w:r>
        <w:t xml:space="preserve">    marginBottom: 0</w:t>
      </w:r>
    </w:p>
    <w:p w14:paraId="7F0AB9A4" w14:textId="77777777" w:rsidR="00B54EF9" w:rsidRDefault="00B54EF9" w:rsidP="00B54EF9">
      <w:pPr>
        <w:pStyle w:val="Code"/>
      </w:pPr>
      <w:r>
        <w:t xml:space="preserve">  }</w:t>
      </w:r>
    </w:p>
    <w:p w14:paraId="5980C089" w14:textId="77777777" w:rsidR="00B54EF9" w:rsidRDefault="00B54EF9" w:rsidP="00B54EF9">
      <w:pPr>
        <w:pStyle w:val="Code"/>
      </w:pPr>
      <w:r>
        <w:t>})</w:t>
      </w:r>
    </w:p>
    <w:p w14:paraId="3B6740A1" w14:textId="77777777" w:rsidR="00B54EF9" w:rsidRDefault="00B54EF9" w:rsidP="00B54EF9">
      <w:pPr>
        <w:pStyle w:val="Code"/>
      </w:pPr>
    </w:p>
    <w:p w14:paraId="032739CF" w14:textId="77777777" w:rsidR="00B54EF9" w:rsidRDefault="00B54EF9" w:rsidP="00B54EF9">
      <w:pPr>
        <w:pStyle w:val="Code"/>
      </w:pPr>
      <w:r>
        <w:t>export default Menu</w:t>
      </w:r>
    </w:p>
    <w:p w14:paraId="2734D74F" w14:textId="77777777" w:rsidR="00B54EF9" w:rsidRDefault="00B54EF9" w:rsidP="00B54EF9">
      <w:pPr>
        <w:pStyle w:val="Code"/>
      </w:pPr>
    </w:p>
    <w:p w14:paraId="0BCD2C90" w14:textId="15D48BA9" w:rsidR="002827BF" w:rsidRDefault="002827BF" w:rsidP="001042B1">
      <w:pPr>
        <w:pStyle w:val="Body"/>
      </w:pPr>
      <w:commentRangeStart w:id="15"/>
      <w:r>
        <w:t>Next, let’s create the App component that will render based on the scene prop that is passed to it.</w:t>
      </w:r>
      <w:commentRangeEnd w:id="15"/>
      <w:r w:rsidR="0041189C">
        <w:rPr>
          <w:rStyle w:val="CommentReference"/>
          <w:rFonts w:asciiTheme="minorHAnsi" w:eastAsiaTheme="minorHAnsi" w:hAnsiTheme="minorHAnsi" w:cstheme="minorBidi"/>
          <w:color w:val="auto"/>
        </w:rPr>
        <w:commentReference w:id="15"/>
      </w:r>
    </w:p>
    <w:p w14:paraId="4273DBE8" w14:textId="77777777" w:rsidR="001042B1" w:rsidRDefault="001042B1" w:rsidP="001042B1">
      <w:pPr>
        <w:pStyle w:val="Body"/>
      </w:pPr>
    </w:p>
    <w:p w14:paraId="15FEA08C" w14:textId="305700AB" w:rsidR="002827BF" w:rsidRDefault="002827BF" w:rsidP="002827BF">
      <w:pPr>
        <w:pStyle w:val="Code"/>
      </w:pPr>
      <w:r>
        <w:t xml:space="preserve">  &lt;App</w:t>
      </w:r>
    </w:p>
    <w:p w14:paraId="6461DFA4" w14:textId="5AA7C41C" w:rsidR="002827BF" w:rsidRDefault="002827BF" w:rsidP="002827BF">
      <w:pPr>
        <w:pStyle w:val="Code"/>
      </w:pPr>
      <w:r>
        <w:t xml:space="preserve">    openDrawer={this.openDrawer}</w:t>
      </w:r>
    </w:p>
    <w:p w14:paraId="19CD8D0B" w14:textId="41111B1E" w:rsidR="002827BF" w:rsidRDefault="002827BF" w:rsidP="002827BF">
      <w:pPr>
        <w:pStyle w:val="Code"/>
      </w:pPr>
      <w:r>
        <w:t xml:space="preserve">    jump={this.jump</w:t>
      </w:r>
    </w:p>
    <w:p w14:paraId="7DA89923" w14:textId="622DB4F3" w:rsidR="002827BF" w:rsidRDefault="002827BF" w:rsidP="002827BF">
      <w:pPr>
        <w:pStyle w:val="Code"/>
      </w:pPr>
      <w:r>
        <w:t xml:space="preserve">    scene={this.state.scene} /&gt;</w:t>
      </w:r>
    </w:p>
    <w:p w14:paraId="507E3C1A" w14:textId="77777777" w:rsidR="002827BF" w:rsidRDefault="002827BF" w:rsidP="00B54EF9">
      <w:pPr>
        <w:pStyle w:val="Code"/>
      </w:pPr>
    </w:p>
    <w:p w14:paraId="0E83AAF8" w14:textId="7796A0C3" w:rsidR="002827BF" w:rsidRDefault="002827BF">
      <w:pPr>
        <w:pStyle w:val="Body"/>
        <w:pPrChange w:id="16" w:author="Marina Michaels" w:date="2017-03-14T11:56:00Z">
          <w:pPr>
            <w:pStyle w:val="Code"/>
          </w:pPr>
        </w:pPrChange>
      </w:pPr>
      <w:r>
        <w:lastRenderedPageBreak/>
        <w:t xml:space="preserve">In app/App.js, create </w:t>
      </w:r>
      <w:r w:rsidR="00E75EA7">
        <w:t>the following component which basically takes in a scene as a prop, and returns a component</w:t>
      </w:r>
      <w:r>
        <w:t xml:space="preserve"> </w:t>
      </w:r>
      <w:r w:rsidR="00E75EA7">
        <w:t xml:space="preserve">based on the </w:t>
      </w:r>
      <w:proofErr w:type="gramStart"/>
      <w:r w:rsidR="00E75EA7">
        <w:t>prop.</w:t>
      </w:r>
      <w:r>
        <w:t>(</w:t>
      </w:r>
      <w:proofErr w:type="gramEnd"/>
      <w:r>
        <w:t>listing 10.3).</w:t>
      </w:r>
    </w:p>
    <w:p w14:paraId="6C4293A7" w14:textId="199A52FC" w:rsidR="002827BF" w:rsidRDefault="002827BF" w:rsidP="002827BF">
      <w:pPr>
        <w:pStyle w:val="CodeListingCaption"/>
      </w:pPr>
      <w:r>
        <w:t>Listing 10.3 app/App.js</w:t>
      </w:r>
      <w:r w:rsidR="00600BF2">
        <w:t xml:space="preserve"> - </w:t>
      </w:r>
      <w:r w:rsidR="00600BF2">
        <w:t xml:space="preserve">Creating the </w:t>
      </w:r>
      <w:r w:rsidR="00600BF2" w:rsidRPr="00B54EF9">
        <w:t>DrawerLayoutAndroid</w:t>
      </w:r>
      <w:r w:rsidR="00600BF2">
        <w:t xml:space="preserve"> menu</w:t>
      </w:r>
    </w:p>
    <w:p w14:paraId="65AC4EA4" w14:textId="77777777" w:rsidR="002827BF" w:rsidRDefault="002827BF" w:rsidP="002827BF">
      <w:pPr>
        <w:pStyle w:val="Code"/>
      </w:pPr>
      <w:r>
        <w:t>import React from 'react'</w:t>
      </w:r>
    </w:p>
    <w:p w14:paraId="1E51DB19" w14:textId="77777777" w:rsidR="002827BF" w:rsidRDefault="002827BF" w:rsidP="002827BF">
      <w:pPr>
        <w:pStyle w:val="Code"/>
      </w:pPr>
    </w:p>
    <w:p w14:paraId="454F08AD" w14:textId="4D480246" w:rsidR="002827BF" w:rsidRDefault="002827BF" w:rsidP="002827BF">
      <w:pPr>
        <w:pStyle w:val="Code"/>
      </w:pPr>
      <w:r>
        <w:t>import Home from './Home' // A</w:t>
      </w:r>
    </w:p>
    <w:p w14:paraId="040CB057" w14:textId="1CC07AAE" w:rsidR="002827BF" w:rsidRDefault="002827BF" w:rsidP="002827BF">
      <w:pPr>
        <w:pStyle w:val="Code"/>
      </w:pPr>
      <w:r>
        <w:t>import Toolbar from './Toolbar' // B</w:t>
      </w:r>
    </w:p>
    <w:p w14:paraId="75D5A4C3" w14:textId="77777777" w:rsidR="002827BF" w:rsidRDefault="002827BF" w:rsidP="002827BF">
      <w:pPr>
        <w:pStyle w:val="Code"/>
      </w:pPr>
    </w:p>
    <w:p w14:paraId="201EBEA8" w14:textId="6F98E9AA" w:rsidR="002827BF" w:rsidRDefault="002827BF" w:rsidP="002827BF">
      <w:pPr>
        <w:pStyle w:val="Code"/>
      </w:pPr>
      <w:r>
        <w:t>function getScene (scene) { // C</w:t>
      </w:r>
    </w:p>
    <w:p w14:paraId="56850993" w14:textId="77777777" w:rsidR="002827BF" w:rsidRDefault="002827BF" w:rsidP="002827BF">
      <w:pPr>
        <w:pStyle w:val="Code"/>
      </w:pPr>
      <w:r>
        <w:t xml:space="preserve">  switch (scene) {</w:t>
      </w:r>
    </w:p>
    <w:p w14:paraId="48CD1E60" w14:textId="77777777" w:rsidR="002827BF" w:rsidRDefault="002827BF" w:rsidP="002827BF">
      <w:pPr>
        <w:pStyle w:val="Code"/>
      </w:pPr>
      <w:r>
        <w:t xml:space="preserve">    case 'Home':</w:t>
      </w:r>
    </w:p>
    <w:p w14:paraId="001317C7" w14:textId="77777777" w:rsidR="002827BF" w:rsidRDefault="002827BF" w:rsidP="002827BF">
      <w:pPr>
        <w:pStyle w:val="Code"/>
      </w:pPr>
      <w:r>
        <w:t xml:space="preserve">      return Home</w:t>
      </w:r>
    </w:p>
    <w:p w14:paraId="7783EB08" w14:textId="77777777" w:rsidR="002827BF" w:rsidRDefault="002827BF" w:rsidP="002827BF">
      <w:pPr>
        <w:pStyle w:val="Code"/>
      </w:pPr>
      <w:r>
        <w:t xml:space="preserve">    case 'Toolbar':</w:t>
      </w:r>
    </w:p>
    <w:p w14:paraId="1ADC8586" w14:textId="77777777" w:rsidR="002827BF" w:rsidRDefault="002827BF" w:rsidP="002827BF">
      <w:pPr>
        <w:pStyle w:val="Code"/>
      </w:pPr>
      <w:r>
        <w:t xml:space="preserve">      return Toolbar</w:t>
      </w:r>
    </w:p>
    <w:p w14:paraId="18FB3149" w14:textId="77777777" w:rsidR="002827BF" w:rsidRDefault="002827BF" w:rsidP="002827BF">
      <w:pPr>
        <w:pStyle w:val="Code"/>
      </w:pPr>
      <w:r>
        <w:t xml:space="preserve">    default:</w:t>
      </w:r>
    </w:p>
    <w:p w14:paraId="779E7B8F" w14:textId="77777777" w:rsidR="002827BF" w:rsidRDefault="002827BF" w:rsidP="002827BF">
      <w:pPr>
        <w:pStyle w:val="Code"/>
      </w:pPr>
      <w:r>
        <w:t xml:space="preserve">      return Home</w:t>
      </w:r>
    </w:p>
    <w:p w14:paraId="15F70614" w14:textId="77777777" w:rsidR="002827BF" w:rsidRDefault="002827BF" w:rsidP="002827BF">
      <w:pPr>
        <w:pStyle w:val="Code"/>
      </w:pPr>
      <w:r>
        <w:t xml:space="preserve">  }</w:t>
      </w:r>
    </w:p>
    <w:p w14:paraId="40B0DABF" w14:textId="77777777" w:rsidR="002827BF" w:rsidRDefault="002827BF" w:rsidP="002827BF">
      <w:pPr>
        <w:pStyle w:val="Code"/>
      </w:pPr>
      <w:r>
        <w:t>}</w:t>
      </w:r>
    </w:p>
    <w:p w14:paraId="5BC4B50A" w14:textId="77777777" w:rsidR="002827BF" w:rsidRDefault="002827BF" w:rsidP="002827BF">
      <w:pPr>
        <w:pStyle w:val="Code"/>
      </w:pPr>
    </w:p>
    <w:p w14:paraId="246230CD" w14:textId="77777777" w:rsidR="002827BF" w:rsidRDefault="002827BF" w:rsidP="002827BF">
      <w:pPr>
        <w:pStyle w:val="Code"/>
      </w:pPr>
      <w:r>
        <w:t>const App = (props) =&gt; {</w:t>
      </w:r>
    </w:p>
    <w:p w14:paraId="65F6FF16" w14:textId="05139920" w:rsidR="002827BF" w:rsidRDefault="002827BF" w:rsidP="002827BF">
      <w:pPr>
        <w:pStyle w:val="Code"/>
      </w:pPr>
      <w:r>
        <w:t xml:space="preserve">  const Scene = getScene(props.scene) // D</w:t>
      </w:r>
    </w:p>
    <w:p w14:paraId="4FA4EE4B" w14:textId="77777777" w:rsidR="002827BF" w:rsidRDefault="002827BF" w:rsidP="002827BF">
      <w:pPr>
        <w:pStyle w:val="Code"/>
      </w:pPr>
      <w:r>
        <w:t xml:space="preserve">  return (</w:t>
      </w:r>
    </w:p>
    <w:p w14:paraId="0556A464" w14:textId="24619DD6" w:rsidR="002827BF" w:rsidRDefault="002827BF" w:rsidP="002827BF">
      <w:pPr>
        <w:pStyle w:val="Code"/>
      </w:pPr>
      <w:r>
        <w:t xml:space="preserve">    &lt;Scene openDrawer={props.openDrawer} jump={props.jump} /&gt; // E</w:t>
      </w:r>
    </w:p>
    <w:p w14:paraId="67ED4E71" w14:textId="77777777" w:rsidR="002827BF" w:rsidRDefault="002827BF" w:rsidP="002827BF">
      <w:pPr>
        <w:pStyle w:val="Code"/>
      </w:pPr>
      <w:r>
        <w:t xml:space="preserve">  )</w:t>
      </w:r>
    </w:p>
    <w:p w14:paraId="15E73525" w14:textId="77777777" w:rsidR="002827BF" w:rsidRDefault="002827BF" w:rsidP="002827BF">
      <w:pPr>
        <w:pStyle w:val="Code"/>
      </w:pPr>
      <w:r>
        <w:t>}</w:t>
      </w:r>
    </w:p>
    <w:p w14:paraId="61EE9C17" w14:textId="77777777" w:rsidR="002827BF" w:rsidRDefault="002827BF" w:rsidP="002827BF">
      <w:pPr>
        <w:pStyle w:val="Code"/>
      </w:pPr>
    </w:p>
    <w:p w14:paraId="19E6FB6B" w14:textId="77777777" w:rsidR="002827BF" w:rsidRDefault="002827BF" w:rsidP="002827BF">
      <w:pPr>
        <w:pStyle w:val="Code"/>
      </w:pPr>
      <w:r>
        <w:t>export default App</w:t>
      </w:r>
    </w:p>
    <w:p w14:paraId="51177915" w14:textId="77777777" w:rsidR="002827BF" w:rsidRDefault="002827BF" w:rsidP="002827BF">
      <w:pPr>
        <w:pStyle w:val="Code"/>
      </w:pPr>
    </w:p>
    <w:p w14:paraId="039DB046" w14:textId="13A8EEEC" w:rsidR="002827BF" w:rsidRDefault="002827BF" w:rsidP="002827BF">
      <w:pPr>
        <w:pStyle w:val="CodeAnnotation"/>
        <w:numPr>
          <w:ilvl w:val="0"/>
          <w:numId w:val="39"/>
        </w:numPr>
      </w:pPr>
      <w:r>
        <w:t>import the Home component that we have yet to create</w:t>
      </w:r>
    </w:p>
    <w:p w14:paraId="7E3D606B" w14:textId="572AB722" w:rsidR="002827BF" w:rsidRDefault="002827BF" w:rsidP="002827BF">
      <w:pPr>
        <w:pStyle w:val="CodeAnnotation"/>
        <w:numPr>
          <w:ilvl w:val="0"/>
          <w:numId w:val="39"/>
        </w:numPr>
      </w:pPr>
      <w:r>
        <w:t>import the Toolbar component that we have yet to create</w:t>
      </w:r>
    </w:p>
    <w:p w14:paraId="52E28590" w14:textId="658B5BD9" w:rsidR="002827BF" w:rsidRDefault="002827BF" w:rsidP="002827BF">
      <w:pPr>
        <w:pStyle w:val="CodeAnnotation"/>
        <w:numPr>
          <w:ilvl w:val="0"/>
          <w:numId w:val="39"/>
        </w:numPr>
      </w:pPr>
      <w:r>
        <w:t xml:space="preserve">create a </w:t>
      </w:r>
      <w:r w:rsidRPr="002827BF">
        <w:rPr>
          <w:rStyle w:val="CodeChar"/>
        </w:rPr>
        <w:t>getScene</w:t>
      </w:r>
      <w:r>
        <w:t xml:space="preserve"> method that will check the scene and return the correct component</w:t>
      </w:r>
    </w:p>
    <w:p w14:paraId="4FF0D795" w14:textId="49B8A64D" w:rsidR="002827BF" w:rsidRDefault="0088328B" w:rsidP="002827BF">
      <w:pPr>
        <w:pStyle w:val="CodeAnnotation"/>
        <w:numPr>
          <w:ilvl w:val="0"/>
          <w:numId w:val="39"/>
        </w:numPr>
      </w:pPr>
      <w:r>
        <w:t>create a component based on the current scene prop</w:t>
      </w:r>
    </w:p>
    <w:p w14:paraId="318801C5" w14:textId="452B8116" w:rsidR="0088328B" w:rsidRDefault="0088328B" w:rsidP="002827BF">
      <w:pPr>
        <w:pStyle w:val="CodeAnnotation"/>
        <w:numPr>
          <w:ilvl w:val="0"/>
          <w:numId w:val="39"/>
        </w:numPr>
      </w:pPr>
      <w:r>
        <w:t xml:space="preserve">render the component, passing in </w:t>
      </w:r>
      <w:proofErr w:type="spellStart"/>
      <w:r>
        <w:t>openDrawer</w:t>
      </w:r>
      <w:proofErr w:type="spellEnd"/>
      <w:r>
        <w:t xml:space="preserve"> and jump as props</w:t>
      </w:r>
    </w:p>
    <w:p w14:paraId="651080D6" w14:textId="77777777" w:rsidR="0088328B" w:rsidRDefault="0088328B" w:rsidP="0088328B">
      <w:pPr>
        <w:pStyle w:val="CodeAnnotation"/>
      </w:pPr>
    </w:p>
    <w:p w14:paraId="3103FFAF" w14:textId="273FDAFE" w:rsidR="0088328B" w:rsidRDefault="0088328B" w:rsidP="0088328B">
      <w:pPr>
        <w:pStyle w:val="Body"/>
      </w:pPr>
      <w:r>
        <w:t>Now we can start creating components to interact with the menu. For our current setup to work, we need to create a Home and a Toolbar component</w:t>
      </w:r>
      <w:r w:rsidR="00600BF2">
        <w:t xml:space="preserve"> because we have already imported them and they have yet to be created</w:t>
      </w:r>
      <w:r>
        <w:t>.</w:t>
      </w:r>
    </w:p>
    <w:p w14:paraId="766FA7B4" w14:textId="799C885C" w:rsidR="0088328B" w:rsidRDefault="0088328B" w:rsidP="0088328B">
      <w:pPr>
        <w:pStyle w:val="Body"/>
      </w:pPr>
      <w:r>
        <w:t xml:space="preserve">In app/Home.js, create the following </w:t>
      </w:r>
      <w:r w:rsidR="001042B1">
        <w:t>component which</w:t>
      </w:r>
      <w:r w:rsidR="00600BF2">
        <w:t xml:space="preserve"> will be a basic introduction </w:t>
      </w:r>
      <w:proofErr w:type="gramStart"/>
      <w:r w:rsidR="00600BF2">
        <w:t>page</w:t>
      </w:r>
      <w:r>
        <w:t>(</w:t>
      </w:r>
      <w:proofErr w:type="gramEnd"/>
      <w:r>
        <w:t>listing 10.4).</w:t>
      </w:r>
    </w:p>
    <w:p w14:paraId="568958A7" w14:textId="42712220" w:rsidR="0088328B" w:rsidRDefault="0088328B" w:rsidP="0088328B">
      <w:pPr>
        <w:pStyle w:val="CodeListingCaption"/>
      </w:pPr>
      <w:r>
        <w:t>Listing 10.4 app/Home.js</w:t>
      </w:r>
      <w:r w:rsidR="00600BF2">
        <w:t xml:space="preserve"> - </w:t>
      </w:r>
      <w:r w:rsidR="00600BF2">
        <w:t xml:space="preserve">Creating the </w:t>
      </w:r>
      <w:r w:rsidR="00600BF2" w:rsidRPr="00B54EF9">
        <w:t>DrawerLayoutAndroid</w:t>
      </w:r>
      <w:r w:rsidR="00600BF2">
        <w:t xml:space="preserve"> menu</w:t>
      </w:r>
    </w:p>
    <w:p w14:paraId="6CA4BA4D" w14:textId="0DFA03D3" w:rsidR="0088328B" w:rsidRDefault="0088328B" w:rsidP="0088328B">
      <w:pPr>
        <w:pStyle w:val="Code"/>
      </w:pPr>
      <w:r>
        <w:t>import React, { Component } from 'react'</w:t>
      </w:r>
    </w:p>
    <w:p w14:paraId="068C1DD4" w14:textId="77777777" w:rsidR="0088328B" w:rsidRDefault="0088328B" w:rsidP="0088328B">
      <w:pPr>
        <w:pStyle w:val="Code"/>
      </w:pPr>
      <w:r>
        <w:t>import {</w:t>
      </w:r>
    </w:p>
    <w:p w14:paraId="4860F940" w14:textId="77777777" w:rsidR="0088328B" w:rsidRDefault="0088328B" w:rsidP="0088328B">
      <w:pPr>
        <w:pStyle w:val="Code"/>
      </w:pPr>
      <w:r>
        <w:t xml:space="preserve">  View,</w:t>
      </w:r>
    </w:p>
    <w:p w14:paraId="4B46DEAC" w14:textId="77777777" w:rsidR="0088328B" w:rsidRDefault="0088328B" w:rsidP="0088328B">
      <w:pPr>
        <w:pStyle w:val="Code"/>
      </w:pPr>
      <w:r>
        <w:t xml:space="preserve">  Text,</w:t>
      </w:r>
    </w:p>
    <w:p w14:paraId="78D93ED4" w14:textId="77777777" w:rsidR="0088328B" w:rsidRDefault="0088328B" w:rsidP="0088328B">
      <w:pPr>
        <w:pStyle w:val="Code"/>
      </w:pPr>
      <w:r>
        <w:t xml:space="preserve">  StyleSheet</w:t>
      </w:r>
    </w:p>
    <w:p w14:paraId="414C3CC2" w14:textId="77777777" w:rsidR="0088328B" w:rsidRDefault="0088328B" w:rsidP="0088328B">
      <w:pPr>
        <w:pStyle w:val="Code"/>
      </w:pPr>
      <w:r>
        <w:t>} from 'react-native'</w:t>
      </w:r>
    </w:p>
    <w:p w14:paraId="24C3AE21" w14:textId="77777777" w:rsidR="0088328B" w:rsidRDefault="0088328B" w:rsidP="0088328B">
      <w:pPr>
        <w:pStyle w:val="Code"/>
      </w:pPr>
    </w:p>
    <w:p w14:paraId="01FBDEB1" w14:textId="77777777" w:rsidR="0088328B" w:rsidRDefault="0088328B" w:rsidP="0088328B">
      <w:pPr>
        <w:pStyle w:val="Code"/>
      </w:pPr>
      <w:r>
        <w:t>let styles</w:t>
      </w:r>
    </w:p>
    <w:p w14:paraId="369AD058" w14:textId="77777777" w:rsidR="0088328B" w:rsidRDefault="0088328B" w:rsidP="0088328B">
      <w:pPr>
        <w:pStyle w:val="Code"/>
      </w:pPr>
    </w:p>
    <w:p w14:paraId="6C37819B" w14:textId="5A36B903" w:rsidR="0088328B" w:rsidRDefault="0088328B" w:rsidP="0088328B">
      <w:pPr>
        <w:pStyle w:val="Code"/>
      </w:pPr>
      <w:r>
        <w:t>class Home extends Component {</w:t>
      </w:r>
    </w:p>
    <w:p w14:paraId="28740CA6" w14:textId="77777777" w:rsidR="0088328B" w:rsidRDefault="0088328B" w:rsidP="0088328B">
      <w:pPr>
        <w:pStyle w:val="Code"/>
      </w:pPr>
      <w:r>
        <w:t xml:space="preserve">  render () {</w:t>
      </w:r>
    </w:p>
    <w:p w14:paraId="0716012B" w14:textId="77777777" w:rsidR="0088328B" w:rsidRDefault="0088328B" w:rsidP="0088328B">
      <w:pPr>
        <w:pStyle w:val="Code"/>
      </w:pPr>
      <w:r>
        <w:t xml:space="preserve">    return (</w:t>
      </w:r>
    </w:p>
    <w:p w14:paraId="72377F52" w14:textId="77777777" w:rsidR="0088328B" w:rsidRDefault="0088328B" w:rsidP="0088328B">
      <w:pPr>
        <w:pStyle w:val="Code"/>
      </w:pPr>
      <w:r>
        <w:t xml:space="preserve">      &lt;View style={styles.container}&gt;</w:t>
      </w:r>
    </w:p>
    <w:p w14:paraId="561C6F8A" w14:textId="77777777" w:rsidR="0088328B" w:rsidRDefault="0088328B" w:rsidP="0088328B">
      <w:pPr>
        <w:pStyle w:val="Code"/>
      </w:pPr>
      <w:r>
        <w:t xml:space="preserve">        &lt;Text</w:t>
      </w:r>
    </w:p>
    <w:p w14:paraId="1BEFD9A0" w14:textId="77777777" w:rsidR="0088328B" w:rsidRDefault="0088328B" w:rsidP="0088328B">
      <w:pPr>
        <w:pStyle w:val="Code"/>
      </w:pPr>
      <w:r>
        <w:t xml:space="preserve">          style={styles.text}&gt;</w:t>
      </w:r>
    </w:p>
    <w:p w14:paraId="5B7C9675" w14:textId="77777777" w:rsidR="0088328B" w:rsidRDefault="0088328B" w:rsidP="0088328B">
      <w:pPr>
        <w:pStyle w:val="Code"/>
      </w:pPr>
      <w:r>
        <w:t xml:space="preserve">          Hello, this is an example application showing off some android specific APIs and Components!</w:t>
      </w:r>
    </w:p>
    <w:p w14:paraId="55A4DD58" w14:textId="77777777" w:rsidR="0088328B" w:rsidRDefault="0088328B" w:rsidP="0088328B">
      <w:pPr>
        <w:pStyle w:val="Code"/>
      </w:pPr>
      <w:r>
        <w:t xml:space="preserve">        &lt;/Text&gt;</w:t>
      </w:r>
    </w:p>
    <w:p w14:paraId="30CC66D1" w14:textId="77777777" w:rsidR="0088328B" w:rsidRDefault="0088328B" w:rsidP="0088328B">
      <w:pPr>
        <w:pStyle w:val="Code"/>
      </w:pPr>
      <w:r>
        <w:t xml:space="preserve">      &lt;/View&gt;</w:t>
      </w:r>
    </w:p>
    <w:p w14:paraId="2C911E58" w14:textId="77777777" w:rsidR="0088328B" w:rsidRDefault="0088328B" w:rsidP="0088328B">
      <w:pPr>
        <w:pStyle w:val="Code"/>
      </w:pPr>
      <w:r>
        <w:t xml:space="preserve">    )</w:t>
      </w:r>
    </w:p>
    <w:p w14:paraId="5645D535" w14:textId="77777777" w:rsidR="0088328B" w:rsidRDefault="0088328B" w:rsidP="0088328B">
      <w:pPr>
        <w:pStyle w:val="Code"/>
      </w:pPr>
      <w:r>
        <w:t xml:space="preserve">  }</w:t>
      </w:r>
    </w:p>
    <w:p w14:paraId="501137C8" w14:textId="77777777" w:rsidR="0088328B" w:rsidRDefault="0088328B" w:rsidP="0088328B">
      <w:pPr>
        <w:pStyle w:val="Code"/>
      </w:pPr>
      <w:r>
        <w:t>}</w:t>
      </w:r>
    </w:p>
    <w:p w14:paraId="3F95D237" w14:textId="77777777" w:rsidR="0088328B" w:rsidRDefault="0088328B" w:rsidP="0088328B">
      <w:pPr>
        <w:pStyle w:val="Code"/>
      </w:pPr>
    </w:p>
    <w:p w14:paraId="71AE6AA9" w14:textId="77777777" w:rsidR="0088328B" w:rsidRDefault="0088328B" w:rsidP="0088328B">
      <w:pPr>
        <w:pStyle w:val="Code"/>
      </w:pPr>
      <w:r>
        <w:t>styles = StyleSheet.create({</w:t>
      </w:r>
    </w:p>
    <w:p w14:paraId="4B3EB7B3" w14:textId="77777777" w:rsidR="0088328B" w:rsidRDefault="0088328B" w:rsidP="0088328B">
      <w:pPr>
        <w:pStyle w:val="Code"/>
      </w:pPr>
      <w:r>
        <w:t xml:space="preserve">  container: {</w:t>
      </w:r>
    </w:p>
    <w:p w14:paraId="401A33DB" w14:textId="77777777" w:rsidR="0088328B" w:rsidRDefault="0088328B" w:rsidP="0088328B">
      <w:pPr>
        <w:pStyle w:val="Code"/>
      </w:pPr>
      <w:r>
        <w:t xml:space="preserve">    flex: 1,</w:t>
      </w:r>
    </w:p>
    <w:p w14:paraId="48442CA1" w14:textId="77777777" w:rsidR="0088328B" w:rsidRDefault="0088328B" w:rsidP="0088328B">
      <w:pPr>
        <w:pStyle w:val="Code"/>
      </w:pPr>
      <w:r>
        <w:t xml:space="preserve">    justifyContent: 'center',</w:t>
      </w:r>
    </w:p>
    <w:p w14:paraId="7A70EEAE" w14:textId="77777777" w:rsidR="0088328B" w:rsidRDefault="0088328B" w:rsidP="0088328B">
      <w:pPr>
        <w:pStyle w:val="Code"/>
      </w:pPr>
      <w:r>
        <w:t xml:space="preserve">    alignItems: 'center'</w:t>
      </w:r>
    </w:p>
    <w:p w14:paraId="59819361" w14:textId="77777777" w:rsidR="0088328B" w:rsidRDefault="0088328B" w:rsidP="0088328B">
      <w:pPr>
        <w:pStyle w:val="Code"/>
      </w:pPr>
      <w:r>
        <w:t xml:space="preserve">  },</w:t>
      </w:r>
    </w:p>
    <w:p w14:paraId="5AFFC7FA" w14:textId="77777777" w:rsidR="0088328B" w:rsidRDefault="0088328B" w:rsidP="0088328B">
      <w:pPr>
        <w:pStyle w:val="Code"/>
      </w:pPr>
      <w:r>
        <w:t xml:space="preserve">  text: {</w:t>
      </w:r>
    </w:p>
    <w:p w14:paraId="21A7B690" w14:textId="77777777" w:rsidR="0088328B" w:rsidRDefault="0088328B" w:rsidP="0088328B">
      <w:pPr>
        <w:pStyle w:val="Code"/>
      </w:pPr>
      <w:r>
        <w:t xml:space="preserve">    margin: 20,</w:t>
      </w:r>
    </w:p>
    <w:p w14:paraId="3A1365A4" w14:textId="77777777" w:rsidR="0088328B" w:rsidRDefault="0088328B" w:rsidP="0088328B">
      <w:pPr>
        <w:pStyle w:val="Code"/>
      </w:pPr>
      <w:r>
        <w:t xml:space="preserve">    textAlign: 'center',</w:t>
      </w:r>
    </w:p>
    <w:p w14:paraId="152F0851" w14:textId="77777777" w:rsidR="0088328B" w:rsidRDefault="0088328B" w:rsidP="0088328B">
      <w:pPr>
        <w:pStyle w:val="Code"/>
      </w:pPr>
      <w:r>
        <w:t xml:space="preserve">    fontSize: 18</w:t>
      </w:r>
    </w:p>
    <w:p w14:paraId="485EC6B2" w14:textId="77777777" w:rsidR="0088328B" w:rsidRDefault="0088328B" w:rsidP="0088328B">
      <w:pPr>
        <w:pStyle w:val="Code"/>
      </w:pPr>
      <w:r>
        <w:t xml:space="preserve">  }</w:t>
      </w:r>
    </w:p>
    <w:p w14:paraId="76F96823" w14:textId="77777777" w:rsidR="0088328B" w:rsidRDefault="0088328B" w:rsidP="0088328B">
      <w:pPr>
        <w:pStyle w:val="Code"/>
      </w:pPr>
      <w:r>
        <w:t>})</w:t>
      </w:r>
    </w:p>
    <w:p w14:paraId="591CFFDF" w14:textId="77777777" w:rsidR="0088328B" w:rsidRDefault="0088328B" w:rsidP="0088328B">
      <w:pPr>
        <w:pStyle w:val="Code"/>
      </w:pPr>
    </w:p>
    <w:p w14:paraId="48910346" w14:textId="77777777" w:rsidR="0088328B" w:rsidRDefault="0088328B" w:rsidP="0088328B">
      <w:pPr>
        <w:pStyle w:val="Code"/>
      </w:pPr>
      <w:r>
        <w:t>export default Home</w:t>
      </w:r>
    </w:p>
    <w:p w14:paraId="68851FB2" w14:textId="77777777" w:rsidR="0088328B" w:rsidRDefault="0088328B" w:rsidP="0088328B">
      <w:pPr>
        <w:pStyle w:val="Body"/>
      </w:pPr>
    </w:p>
    <w:p w14:paraId="1C40F403" w14:textId="7C54D432" w:rsidR="00664A60" w:rsidRDefault="00664A60" w:rsidP="0088328B">
      <w:pPr>
        <w:pStyle w:val="Body"/>
      </w:pPr>
      <w:r>
        <w:t xml:space="preserve">And in app/Toolbar.js, create the following component </w:t>
      </w:r>
      <w:r w:rsidR="00600BF2">
        <w:t xml:space="preserve">which will show that we are in the toolbar by showing a message that says “Hello from </w:t>
      </w:r>
      <w:proofErr w:type="gramStart"/>
      <w:r w:rsidR="00600BF2">
        <w:t>Toolbar”</w:t>
      </w:r>
      <w:r>
        <w:t>(</w:t>
      </w:r>
      <w:proofErr w:type="gramEnd"/>
      <w:r>
        <w:t>listing 10.5).</w:t>
      </w:r>
    </w:p>
    <w:p w14:paraId="11EA6BC4" w14:textId="1E4C65E5" w:rsidR="00664A60" w:rsidRDefault="00664A60" w:rsidP="00664A60">
      <w:pPr>
        <w:pStyle w:val="CodeListingCaption"/>
      </w:pPr>
      <w:r>
        <w:t>Listing 10.5 app/Toolbar.js</w:t>
      </w:r>
      <w:r w:rsidR="00600BF2">
        <w:t xml:space="preserve"> - </w:t>
      </w:r>
      <w:r w:rsidR="00600BF2">
        <w:t xml:space="preserve">Creating the </w:t>
      </w:r>
      <w:r w:rsidR="00600BF2" w:rsidRPr="00B54EF9">
        <w:t>DrawerLayoutAndroid</w:t>
      </w:r>
      <w:r w:rsidR="00600BF2">
        <w:t xml:space="preserve"> menu</w:t>
      </w:r>
    </w:p>
    <w:p w14:paraId="78276FAB" w14:textId="77777777" w:rsidR="00364F4E" w:rsidRDefault="00364F4E" w:rsidP="00664A60">
      <w:pPr>
        <w:pStyle w:val="Code"/>
      </w:pPr>
      <w:r>
        <w:t>import React from 'react'</w:t>
      </w:r>
    </w:p>
    <w:p w14:paraId="1BF3F832" w14:textId="77777777" w:rsidR="00364F4E" w:rsidRDefault="00364F4E" w:rsidP="00664A60">
      <w:pPr>
        <w:pStyle w:val="Code"/>
      </w:pPr>
      <w:r>
        <w:t>import {</w:t>
      </w:r>
    </w:p>
    <w:p w14:paraId="7985606A" w14:textId="77777777" w:rsidR="00364F4E" w:rsidRDefault="00364F4E" w:rsidP="00664A60">
      <w:pPr>
        <w:pStyle w:val="Code"/>
      </w:pPr>
      <w:r>
        <w:t xml:space="preserve">  View,</w:t>
      </w:r>
    </w:p>
    <w:p w14:paraId="0CD0C2F0" w14:textId="77777777" w:rsidR="00364F4E" w:rsidRDefault="00364F4E" w:rsidP="00664A60">
      <w:pPr>
        <w:pStyle w:val="Code"/>
      </w:pPr>
      <w:r>
        <w:t xml:space="preserve">  Text</w:t>
      </w:r>
    </w:p>
    <w:p w14:paraId="3FD3318D" w14:textId="77777777" w:rsidR="00364F4E" w:rsidRDefault="00364F4E" w:rsidP="00664A60">
      <w:pPr>
        <w:pStyle w:val="Code"/>
      </w:pPr>
      <w:r>
        <w:t>} from 'react-native'</w:t>
      </w:r>
    </w:p>
    <w:p w14:paraId="2420C930" w14:textId="77777777" w:rsidR="00364F4E" w:rsidRDefault="00364F4E" w:rsidP="00664A60">
      <w:pPr>
        <w:pStyle w:val="Code"/>
      </w:pPr>
    </w:p>
    <w:p w14:paraId="18D2FD8C" w14:textId="77777777" w:rsidR="00364F4E" w:rsidRDefault="00364F4E" w:rsidP="00664A60">
      <w:pPr>
        <w:pStyle w:val="Code"/>
      </w:pPr>
      <w:r>
        <w:t>class ToolBar extends React.Component {</w:t>
      </w:r>
    </w:p>
    <w:p w14:paraId="7155A5CB" w14:textId="77777777" w:rsidR="00364F4E" w:rsidRDefault="00364F4E" w:rsidP="00664A60">
      <w:pPr>
        <w:pStyle w:val="Code"/>
      </w:pPr>
      <w:r>
        <w:t xml:space="preserve">  render () {</w:t>
      </w:r>
    </w:p>
    <w:p w14:paraId="7DC656F3" w14:textId="77777777" w:rsidR="00364F4E" w:rsidRDefault="00364F4E" w:rsidP="00664A60">
      <w:pPr>
        <w:pStyle w:val="Code"/>
      </w:pPr>
      <w:r>
        <w:t xml:space="preserve">    return (</w:t>
      </w:r>
    </w:p>
    <w:p w14:paraId="3D02B25F" w14:textId="77777777" w:rsidR="00364F4E" w:rsidRDefault="00364F4E" w:rsidP="00664A60">
      <w:pPr>
        <w:pStyle w:val="Code"/>
      </w:pPr>
      <w:r>
        <w:t xml:space="preserve">      &lt;View style={{ flex: 1 }}&gt;</w:t>
      </w:r>
    </w:p>
    <w:p w14:paraId="2B81B75C" w14:textId="77777777" w:rsidR="00364F4E" w:rsidRDefault="00364F4E" w:rsidP="00664A60">
      <w:pPr>
        <w:pStyle w:val="Code"/>
      </w:pPr>
      <w:r>
        <w:t xml:space="preserve">        &lt;Text&gt;Hello from Toolbar&lt;/Text&gt;</w:t>
      </w:r>
    </w:p>
    <w:p w14:paraId="2A641DE3" w14:textId="77777777" w:rsidR="00364F4E" w:rsidRDefault="00364F4E" w:rsidP="00664A60">
      <w:pPr>
        <w:pStyle w:val="Code"/>
      </w:pPr>
      <w:r>
        <w:t xml:space="preserve">      &lt;/View&gt;</w:t>
      </w:r>
    </w:p>
    <w:p w14:paraId="5DDB62A8" w14:textId="77777777" w:rsidR="00364F4E" w:rsidRDefault="00364F4E" w:rsidP="00664A60">
      <w:pPr>
        <w:pStyle w:val="Code"/>
      </w:pPr>
      <w:r>
        <w:t xml:space="preserve">    )</w:t>
      </w:r>
    </w:p>
    <w:p w14:paraId="4464B507" w14:textId="77777777" w:rsidR="00364F4E" w:rsidRDefault="00364F4E" w:rsidP="00664A60">
      <w:pPr>
        <w:pStyle w:val="Code"/>
      </w:pPr>
      <w:r>
        <w:t xml:space="preserve">  }</w:t>
      </w:r>
    </w:p>
    <w:p w14:paraId="668199E5" w14:textId="77777777" w:rsidR="00364F4E" w:rsidRDefault="00364F4E" w:rsidP="00664A60">
      <w:pPr>
        <w:pStyle w:val="Code"/>
      </w:pPr>
      <w:r>
        <w:t>}</w:t>
      </w:r>
    </w:p>
    <w:p w14:paraId="14F9C38E" w14:textId="77777777" w:rsidR="00364F4E" w:rsidRDefault="00364F4E" w:rsidP="00664A60">
      <w:pPr>
        <w:pStyle w:val="Code"/>
      </w:pPr>
    </w:p>
    <w:p w14:paraId="4CCFDE80" w14:textId="77777777" w:rsidR="00364F4E" w:rsidRDefault="00364F4E" w:rsidP="00664A60">
      <w:pPr>
        <w:pStyle w:val="Code"/>
      </w:pPr>
      <w:r>
        <w:t>export default ToolBar</w:t>
      </w:r>
    </w:p>
    <w:p w14:paraId="6E8A51C0" w14:textId="77777777" w:rsidR="00664A60" w:rsidRDefault="00664A60" w:rsidP="00664A60">
      <w:pPr>
        <w:pStyle w:val="Code"/>
      </w:pPr>
    </w:p>
    <w:p w14:paraId="0389D1D3" w14:textId="08BD1848" w:rsidR="00664A60" w:rsidRDefault="00664A60" w:rsidP="009C76D7">
      <w:pPr>
        <w:pStyle w:val="Body"/>
      </w:pPr>
      <w:r>
        <w:lastRenderedPageBreak/>
        <w:t>Now, we should be able to start the application and see the toolbar as seen in</w:t>
      </w:r>
      <w:commentRangeStart w:id="17"/>
      <w:r>
        <w:t xml:space="preserve"> figure 10.1.</w:t>
      </w:r>
      <w:commentRangeEnd w:id="17"/>
      <w:r w:rsidR="004F264B">
        <w:rPr>
          <w:rStyle w:val="CommentReference"/>
          <w:rFonts w:asciiTheme="minorHAnsi" w:eastAsiaTheme="minorEastAsia" w:hAnsiTheme="minorHAnsi" w:cstheme="minorBidi"/>
          <w:color w:val="auto"/>
          <w:lang w:eastAsia="ja-JP"/>
        </w:rPr>
        <w:commentReference w:id="17"/>
      </w:r>
    </w:p>
    <w:p w14:paraId="201FE02B" w14:textId="77777777" w:rsidR="00600BF2" w:rsidRDefault="00600BF2" w:rsidP="00600BF2">
      <w:r>
        <w:rPr>
          <w:noProof/>
        </w:rPr>
        <w:drawing>
          <wp:anchor distT="0" distB="0" distL="114300" distR="114300" simplePos="0" relativeHeight="251665408" behindDoc="0" locked="0" layoutInCell="1" allowOverlap="1" wp14:anchorId="76063B69" wp14:editId="68221F22">
            <wp:simplePos x="0" y="0"/>
            <wp:positionH relativeFrom="column">
              <wp:posOffset>165100</wp:posOffset>
            </wp:positionH>
            <wp:positionV relativeFrom="paragraph">
              <wp:posOffset>116840</wp:posOffset>
            </wp:positionV>
            <wp:extent cx="4800600" cy="2400300"/>
            <wp:effectExtent l="0" t="0" r="0" b="127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olbarLay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7A6BE" w14:textId="77777777" w:rsidR="00600BF2" w:rsidRPr="00195FAD" w:rsidRDefault="00600BF2" w:rsidP="00600BF2">
      <w:pPr>
        <w:pStyle w:val="Body"/>
      </w:pPr>
    </w:p>
    <w:p w14:paraId="6508DD55" w14:textId="6AE41D24" w:rsidR="00600BF2" w:rsidRDefault="00600BF2" w:rsidP="00600BF2">
      <w:pPr>
        <w:pStyle w:val="FigureCaption"/>
      </w:pPr>
      <w:r>
        <w:t>Figure 10.1 Initial layout of our application using DrawerLayoutAndroid. The button at the top in the first screen, open drawer, will call a method that opens the drawer. The second screen will be the opened drawer.</w:t>
      </w:r>
    </w:p>
    <w:p w14:paraId="0460645F" w14:textId="6C55301B" w:rsidR="0063643E" w:rsidRDefault="00600BF2" w:rsidP="0063643E">
      <w:pPr>
        <w:pStyle w:val="Head1"/>
      </w:pPr>
      <w:r>
        <w:t xml:space="preserve">Creating a toolbar with </w:t>
      </w:r>
      <w:proofErr w:type="spellStart"/>
      <w:r w:rsidR="0063643E">
        <w:t>ToolbarAndroid</w:t>
      </w:r>
      <w:proofErr w:type="spellEnd"/>
    </w:p>
    <w:p w14:paraId="539289AD" w14:textId="4CF183F8" w:rsidR="009C76D7" w:rsidDel="004F264B" w:rsidRDefault="00736946">
      <w:pPr>
        <w:pStyle w:val="Body1"/>
        <w:rPr>
          <w:del w:id="18" w:author="Marina Michaels" w:date="2017-03-14T12:06:00Z"/>
        </w:rPr>
        <w:pPrChange w:id="19" w:author="Marina Michaels" w:date="2017-03-14T12:06:00Z">
          <w:pPr>
            <w:pStyle w:val="Body"/>
          </w:pPr>
        </w:pPrChange>
      </w:pPr>
      <w:r>
        <w:t xml:space="preserve">Now that everything is set up, let’s add a new component, </w:t>
      </w:r>
      <w:proofErr w:type="spellStart"/>
      <w:r w:rsidRPr="00736946">
        <w:t>ToolbarAndroid</w:t>
      </w:r>
      <w:proofErr w:type="spellEnd"/>
      <w:r>
        <w:t>.</w:t>
      </w:r>
      <w:ins w:id="20" w:author="Marina Michaels" w:date="2017-03-14T12:06:00Z">
        <w:r w:rsidR="004F264B">
          <w:t xml:space="preserve"> </w:t>
        </w:r>
      </w:ins>
    </w:p>
    <w:p w14:paraId="3A169B26" w14:textId="428EC811" w:rsidR="00364F4E" w:rsidRDefault="009C76D7">
      <w:pPr>
        <w:pStyle w:val="Body1"/>
        <w:pPrChange w:id="21" w:author="Marina Michaels" w:date="2017-03-14T12:06:00Z">
          <w:pPr>
            <w:pStyle w:val="Body"/>
          </w:pPr>
        </w:pPrChange>
      </w:pPr>
      <w:proofErr w:type="spellStart"/>
      <w:r>
        <w:t>ToolbarAndroid</w:t>
      </w:r>
      <w:proofErr w:type="spellEnd"/>
      <w:r>
        <w:t xml:space="preserve"> is a React Native component that wraps the native Android Toolbar. This component can display a variety of things, including a title, subtitle, log, and navigation icon.</w:t>
      </w:r>
    </w:p>
    <w:p w14:paraId="7CC622AD" w14:textId="56F831FB" w:rsidR="009C76D7" w:rsidRDefault="009C76D7" w:rsidP="009C76D7">
      <w:pPr>
        <w:pStyle w:val="Body"/>
      </w:pPr>
      <w:r>
        <w:t xml:space="preserve">In our example, we will implement </w:t>
      </w:r>
      <w:r w:rsidRPr="009C76D7">
        <w:rPr>
          <w:rStyle w:val="CodeChar"/>
        </w:rPr>
        <w:t>ToolbarAndroid</w:t>
      </w:r>
      <w:r>
        <w:t xml:space="preserve"> with a title, subtitle, and two actions (</w:t>
      </w:r>
      <w:r w:rsidRPr="009C76D7">
        <w:t>Options</w:t>
      </w:r>
      <w:r>
        <w:t xml:space="preserve"> and Menu). When Menu is clicked, we will trigger the </w:t>
      </w:r>
      <w:r w:rsidRPr="009C76D7">
        <w:rPr>
          <w:rStyle w:val="CodeChar"/>
        </w:rPr>
        <w:t>openDrawer</w:t>
      </w:r>
      <w:r>
        <w:t xml:space="preserve"> method that we have available as a pro</w:t>
      </w:r>
      <w:r w:rsidR="00600BF2">
        <w:t>p which will open the menu.</w:t>
      </w:r>
    </w:p>
    <w:p w14:paraId="65696AD3" w14:textId="77AE69DD" w:rsidR="00010C42" w:rsidRDefault="00010C42" w:rsidP="009C76D7">
      <w:pPr>
        <w:pStyle w:val="Body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F2978F" wp14:editId="1F87533D">
            <wp:simplePos x="0" y="0"/>
            <wp:positionH relativeFrom="column">
              <wp:posOffset>-67945</wp:posOffset>
            </wp:positionH>
            <wp:positionV relativeFrom="paragraph">
              <wp:posOffset>258785</wp:posOffset>
            </wp:positionV>
            <wp:extent cx="2040890" cy="32886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01 at 5.47.2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12A3E" w14:textId="0AA25556" w:rsidR="00010C42" w:rsidRDefault="00010C42" w:rsidP="00010C42">
      <w:pPr>
        <w:pStyle w:val="FigureCaption"/>
      </w:pPr>
      <w:r>
        <w:t xml:space="preserve">Figure 10.2 </w:t>
      </w:r>
      <w:proofErr w:type="spellStart"/>
      <w:r>
        <w:t>ToolbarAndroid</w:t>
      </w:r>
      <w:proofErr w:type="spellEnd"/>
      <w:r>
        <w:t xml:space="preserve"> with title, subtitle, and two actions</w:t>
      </w:r>
      <w:r w:rsidR="00600BF2">
        <w:t>. This menu is configurable, but we are only working with the default settings in this example.</w:t>
      </w:r>
    </w:p>
    <w:p w14:paraId="47970DDE" w14:textId="3BC7F083" w:rsidR="009C76D7" w:rsidRDefault="009C76D7" w:rsidP="009C76D7">
      <w:pPr>
        <w:pStyle w:val="Body"/>
      </w:pPr>
      <w:r>
        <w:t>In app/Toolbar.js, update our code to the following</w:t>
      </w:r>
      <w:r w:rsidR="00600BF2">
        <w:t xml:space="preserve"> to implement the actual </w:t>
      </w:r>
      <w:proofErr w:type="gramStart"/>
      <w:r w:rsidR="00600BF2">
        <w:t>toolbar.</w:t>
      </w:r>
      <w:r w:rsidR="00600BF2">
        <w:rPr>
          <w:rStyle w:val="CommentReference"/>
          <w:rFonts w:asciiTheme="minorHAnsi" w:eastAsiaTheme="minorEastAsia" w:hAnsiTheme="minorHAnsi" w:cstheme="minorBidi"/>
          <w:color w:val="auto"/>
          <w:lang w:eastAsia="ja-JP"/>
        </w:rPr>
        <w:t>(</w:t>
      </w:r>
      <w:proofErr w:type="gramEnd"/>
      <w:r>
        <w:t>listing 10.6).</w:t>
      </w:r>
    </w:p>
    <w:p w14:paraId="5BCC4F2D" w14:textId="01DEB2B1" w:rsidR="009C76D7" w:rsidRDefault="009C76D7" w:rsidP="009C76D7">
      <w:pPr>
        <w:pStyle w:val="CodeListingCaption"/>
      </w:pPr>
      <w:r>
        <w:t xml:space="preserve">Listing 10.6 app/Toolbar.js – </w:t>
      </w:r>
      <w:proofErr w:type="spellStart"/>
      <w:r w:rsidRPr="009C76D7">
        <w:t>ToolbarAndroid</w:t>
      </w:r>
      <w:proofErr w:type="spellEnd"/>
      <w:r>
        <w:t xml:space="preserve"> implementation.</w:t>
      </w:r>
    </w:p>
    <w:p w14:paraId="6C2EA183" w14:textId="77777777" w:rsidR="009C76D7" w:rsidRDefault="009C76D7" w:rsidP="009C76D7">
      <w:pPr>
        <w:pStyle w:val="Code"/>
      </w:pPr>
      <w:r>
        <w:t>import React from 'react'</w:t>
      </w:r>
    </w:p>
    <w:p w14:paraId="53F715A6" w14:textId="77777777" w:rsidR="009C76D7" w:rsidRDefault="009C76D7" w:rsidP="009C76D7">
      <w:pPr>
        <w:pStyle w:val="Code"/>
      </w:pPr>
      <w:r>
        <w:t>import {</w:t>
      </w:r>
    </w:p>
    <w:p w14:paraId="49067345" w14:textId="60BBF52E" w:rsidR="009C76D7" w:rsidRDefault="009C76D7" w:rsidP="009C76D7">
      <w:pPr>
        <w:pStyle w:val="Code"/>
      </w:pPr>
      <w:r>
        <w:t xml:space="preserve">  ToolbarAndroid,</w:t>
      </w:r>
      <w:r w:rsidR="00010C42">
        <w:t xml:space="preserve"> // A</w:t>
      </w:r>
    </w:p>
    <w:p w14:paraId="17810279" w14:textId="77777777" w:rsidR="009C76D7" w:rsidRDefault="009C76D7" w:rsidP="009C76D7">
      <w:pPr>
        <w:pStyle w:val="Code"/>
      </w:pPr>
      <w:r>
        <w:t xml:space="preserve">  View</w:t>
      </w:r>
    </w:p>
    <w:p w14:paraId="4B489EB8" w14:textId="77777777" w:rsidR="009C76D7" w:rsidRDefault="009C76D7" w:rsidP="009C76D7">
      <w:pPr>
        <w:pStyle w:val="Code"/>
      </w:pPr>
      <w:r>
        <w:t>} from 'react-native'</w:t>
      </w:r>
    </w:p>
    <w:p w14:paraId="3BFDCC9D" w14:textId="77777777" w:rsidR="009C76D7" w:rsidRDefault="009C76D7" w:rsidP="009C76D7">
      <w:pPr>
        <w:pStyle w:val="Code"/>
      </w:pPr>
    </w:p>
    <w:p w14:paraId="129F7FB9" w14:textId="58AA81A4" w:rsidR="009C76D7" w:rsidRDefault="009C76D7" w:rsidP="009C76D7">
      <w:pPr>
        <w:pStyle w:val="Code"/>
      </w:pPr>
      <w:r>
        <w:t xml:space="preserve">class </w:t>
      </w:r>
      <w:r w:rsidR="00645DED">
        <w:t xml:space="preserve">Toolbar </w:t>
      </w:r>
      <w:r>
        <w:t>extends React.Component {</w:t>
      </w:r>
    </w:p>
    <w:p w14:paraId="0BF3AA23" w14:textId="77777777" w:rsidR="009C76D7" w:rsidRDefault="009C76D7" w:rsidP="009C76D7">
      <w:pPr>
        <w:pStyle w:val="Code"/>
      </w:pPr>
      <w:r>
        <w:t xml:space="preserve">  render () {</w:t>
      </w:r>
    </w:p>
    <w:p w14:paraId="1DD2B099" w14:textId="6249B224" w:rsidR="009C76D7" w:rsidRDefault="009C76D7" w:rsidP="009C76D7">
      <w:pPr>
        <w:pStyle w:val="Code"/>
      </w:pPr>
      <w:r>
        <w:t xml:space="preserve">    const onActionSelected = (index) =&gt; {</w:t>
      </w:r>
      <w:r w:rsidR="00010C42">
        <w:t xml:space="preserve"> // B</w:t>
      </w:r>
    </w:p>
    <w:p w14:paraId="36CD93AE" w14:textId="77777777" w:rsidR="009C76D7" w:rsidRDefault="009C76D7" w:rsidP="009C76D7">
      <w:pPr>
        <w:pStyle w:val="Code"/>
      </w:pPr>
      <w:r>
        <w:t xml:space="preserve">      if (index === 1) {</w:t>
      </w:r>
    </w:p>
    <w:p w14:paraId="07A75999" w14:textId="77777777" w:rsidR="009C76D7" w:rsidRDefault="009C76D7" w:rsidP="009C76D7">
      <w:pPr>
        <w:pStyle w:val="Code"/>
      </w:pPr>
      <w:r>
        <w:t xml:space="preserve">        this.props.openDrawer()</w:t>
      </w:r>
    </w:p>
    <w:p w14:paraId="3A24FED3" w14:textId="77777777" w:rsidR="009C76D7" w:rsidRDefault="009C76D7" w:rsidP="009C76D7">
      <w:pPr>
        <w:pStyle w:val="Code"/>
      </w:pPr>
      <w:r>
        <w:t xml:space="preserve">      }</w:t>
      </w:r>
    </w:p>
    <w:p w14:paraId="3850BFFE" w14:textId="77777777" w:rsidR="009C76D7" w:rsidRDefault="009C76D7" w:rsidP="009C76D7">
      <w:pPr>
        <w:pStyle w:val="Code"/>
      </w:pPr>
      <w:r>
        <w:t xml:space="preserve">    }</w:t>
      </w:r>
    </w:p>
    <w:p w14:paraId="0CE236DD" w14:textId="77777777" w:rsidR="009C76D7" w:rsidRDefault="009C76D7" w:rsidP="009C76D7">
      <w:pPr>
        <w:pStyle w:val="Code"/>
      </w:pPr>
    </w:p>
    <w:p w14:paraId="5D5F699E" w14:textId="77777777" w:rsidR="009C76D7" w:rsidRDefault="009C76D7" w:rsidP="009C76D7">
      <w:pPr>
        <w:pStyle w:val="Code"/>
      </w:pPr>
      <w:r>
        <w:t xml:space="preserve">    return (</w:t>
      </w:r>
    </w:p>
    <w:p w14:paraId="3063A81E" w14:textId="77777777" w:rsidR="009C76D7" w:rsidRDefault="009C76D7" w:rsidP="009C76D7">
      <w:pPr>
        <w:pStyle w:val="Code"/>
      </w:pPr>
      <w:r>
        <w:t xml:space="preserve">      &lt;View style={{ flex: 1 }}&gt;</w:t>
      </w:r>
    </w:p>
    <w:p w14:paraId="7A3558F1" w14:textId="0D50373D" w:rsidR="009C76D7" w:rsidRDefault="009C76D7" w:rsidP="009C76D7">
      <w:pPr>
        <w:pStyle w:val="Code"/>
      </w:pPr>
      <w:r>
        <w:t xml:space="preserve">        &lt;ToolbarAndroid</w:t>
      </w:r>
      <w:r w:rsidR="00010C42">
        <w:t xml:space="preserve"> // C</w:t>
      </w:r>
    </w:p>
    <w:p w14:paraId="6BA211C8" w14:textId="5A49D806" w:rsidR="009C76D7" w:rsidRDefault="009C76D7" w:rsidP="009C76D7">
      <w:pPr>
        <w:pStyle w:val="Code"/>
      </w:pPr>
      <w:r>
        <w:t xml:space="preserve">          subtitleColor='white'</w:t>
      </w:r>
      <w:r w:rsidR="000A02D8">
        <w:t xml:space="preserve"> // a</w:t>
      </w:r>
    </w:p>
    <w:p w14:paraId="439105CA" w14:textId="5DF14CFF" w:rsidR="009C76D7" w:rsidRDefault="009C76D7" w:rsidP="009C76D7">
      <w:pPr>
        <w:pStyle w:val="Code"/>
      </w:pPr>
      <w:r>
        <w:t xml:space="preserve">          titleColor='white'</w:t>
      </w:r>
      <w:r w:rsidR="000A02D8">
        <w:t xml:space="preserve"> // b</w:t>
      </w:r>
    </w:p>
    <w:p w14:paraId="2D97F206" w14:textId="0D23C548" w:rsidR="009C76D7" w:rsidRDefault="009C76D7" w:rsidP="009C76D7">
      <w:pPr>
        <w:pStyle w:val="Code"/>
      </w:pPr>
      <w:r>
        <w:t xml:space="preserve">          style={{ height: 56, backgroundColor: '#52998c' }}</w:t>
      </w:r>
      <w:r w:rsidR="000A02D8">
        <w:t xml:space="preserve"> // c</w:t>
      </w:r>
    </w:p>
    <w:p w14:paraId="392C8947" w14:textId="794945DB" w:rsidR="009C76D7" w:rsidRDefault="009C76D7" w:rsidP="009C76D7">
      <w:pPr>
        <w:pStyle w:val="Code"/>
      </w:pPr>
      <w:r>
        <w:t xml:space="preserve">          title='React Native in Action'</w:t>
      </w:r>
      <w:r w:rsidR="0063643E">
        <w:t xml:space="preserve"> //d</w:t>
      </w:r>
    </w:p>
    <w:p w14:paraId="7C9B2C00" w14:textId="13E2F4E2" w:rsidR="009C76D7" w:rsidRDefault="009C76D7" w:rsidP="009C76D7">
      <w:pPr>
        <w:pStyle w:val="Code"/>
      </w:pPr>
      <w:r>
        <w:t xml:space="preserve">          subtitle='ToolbarAndroid'</w:t>
      </w:r>
      <w:r w:rsidR="0063643E">
        <w:t xml:space="preserve"> // e</w:t>
      </w:r>
    </w:p>
    <w:p w14:paraId="67F3F994" w14:textId="1FF6F1C1" w:rsidR="009C76D7" w:rsidRDefault="009C76D7" w:rsidP="009C76D7">
      <w:pPr>
        <w:pStyle w:val="Code"/>
      </w:pPr>
      <w:r>
        <w:t xml:space="preserve">          actions={[ { title: 'Options', show: 'always' }, { title: 'Menu', show: 'always' } ]}</w:t>
      </w:r>
      <w:r w:rsidR="0063643E">
        <w:t xml:space="preserve"> // f</w:t>
      </w:r>
    </w:p>
    <w:p w14:paraId="0B30BBFC" w14:textId="5FE000B0" w:rsidR="000A02D8" w:rsidRDefault="009C76D7" w:rsidP="009C76D7">
      <w:pPr>
        <w:pStyle w:val="Code"/>
      </w:pPr>
      <w:r>
        <w:t xml:space="preserve">          onAc</w:t>
      </w:r>
      <w:r w:rsidR="000A02D8">
        <w:t>tionSelected={onActionSelected}</w:t>
      </w:r>
      <w:r w:rsidR="0063643E">
        <w:t xml:space="preserve"> // g</w:t>
      </w:r>
    </w:p>
    <w:p w14:paraId="15BA8D17" w14:textId="445BA5F4" w:rsidR="009C76D7" w:rsidRDefault="000A02D8" w:rsidP="009C76D7">
      <w:pPr>
        <w:pStyle w:val="Code"/>
      </w:pPr>
      <w:r>
        <w:t xml:space="preserve">        </w:t>
      </w:r>
      <w:r w:rsidR="009C76D7">
        <w:t>/&gt;</w:t>
      </w:r>
    </w:p>
    <w:p w14:paraId="30C37B88" w14:textId="77777777" w:rsidR="009C76D7" w:rsidRDefault="009C76D7" w:rsidP="009C76D7">
      <w:pPr>
        <w:pStyle w:val="Code"/>
      </w:pPr>
      <w:r>
        <w:t xml:space="preserve">      &lt;/View&gt;</w:t>
      </w:r>
    </w:p>
    <w:p w14:paraId="5666D185" w14:textId="77777777" w:rsidR="009C76D7" w:rsidRDefault="009C76D7" w:rsidP="009C76D7">
      <w:pPr>
        <w:pStyle w:val="Code"/>
      </w:pPr>
      <w:r>
        <w:t xml:space="preserve">    )</w:t>
      </w:r>
    </w:p>
    <w:p w14:paraId="4180AF3C" w14:textId="77777777" w:rsidR="009C76D7" w:rsidRDefault="009C76D7" w:rsidP="009C76D7">
      <w:pPr>
        <w:pStyle w:val="Code"/>
      </w:pPr>
      <w:r>
        <w:t xml:space="preserve">  }</w:t>
      </w:r>
    </w:p>
    <w:p w14:paraId="00CF7B6D" w14:textId="77777777" w:rsidR="009C76D7" w:rsidRDefault="009C76D7" w:rsidP="009C76D7">
      <w:pPr>
        <w:pStyle w:val="Code"/>
      </w:pPr>
      <w:r>
        <w:t>}</w:t>
      </w:r>
    </w:p>
    <w:p w14:paraId="32BEA3EB" w14:textId="77777777" w:rsidR="009C76D7" w:rsidRDefault="009C76D7" w:rsidP="009C76D7">
      <w:pPr>
        <w:pStyle w:val="Code"/>
      </w:pPr>
    </w:p>
    <w:p w14:paraId="56A3455D" w14:textId="781BC8CB" w:rsidR="009C76D7" w:rsidRDefault="00645DED" w:rsidP="009C76D7">
      <w:pPr>
        <w:pStyle w:val="Code"/>
      </w:pPr>
      <w:r>
        <w:t>export default Toolb</w:t>
      </w:r>
      <w:r w:rsidR="009C76D7">
        <w:t>ar</w:t>
      </w:r>
    </w:p>
    <w:p w14:paraId="0911906F" w14:textId="5963D183" w:rsidR="009C76D7" w:rsidRDefault="00010C42" w:rsidP="000A02D8">
      <w:pPr>
        <w:pStyle w:val="CodeAnnotation"/>
        <w:numPr>
          <w:ilvl w:val="0"/>
          <w:numId w:val="40"/>
        </w:numPr>
      </w:pPr>
      <w:r>
        <w:t xml:space="preserve">import the </w:t>
      </w:r>
      <w:proofErr w:type="spellStart"/>
      <w:r>
        <w:t>ToolbarAndroid</w:t>
      </w:r>
      <w:proofErr w:type="spellEnd"/>
      <w:r>
        <w:t xml:space="preserve"> component</w:t>
      </w:r>
    </w:p>
    <w:p w14:paraId="2BA9D9B3" w14:textId="5A7E259D" w:rsidR="00010C42" w:rsidRDefault="00010C42" w:rsidP="000A02D8">
      <w:pPr>
        <w:pStyle w:val="CodeAnnotation"/>
        <w:numPr>
          <w:ilvl w:val="0"/>
          <w:numId w:val="40"/>
        </w:numPr>
      </w:pPr>
      <w:r>
        <w:t xml:space="preserve">create an </w:t>
      </w:r>
      <w:r w:rsidRPr="00010C42">
        <w:rPr>
          <w:rStyle w:val="CodeChar"/>
        </w:rPr>
        <w:t>onActionSelected</w:t>
      </w:r>
      <w:r>
        <w:t xml:space="preserve"> method. This method takes in an index, and will call </w:t>
      </w:r>
      <w:r w:rsidRPr="00010C42">
        <w:rPr>
          <w:rStyle w:val="CodeChar"/>
        </w:rPr>
        <w:t>this.props.openDrawer</w:t>
      </w:r>
      <w:r>
        <w:t xml:space="preserve"> if the index is one. We will later have an array of actions, each action will call this method when clicked, passing in its own index.</w:t>
      </w:r>
    </w:p>
    <w:p w14:paraId="64C07963" w14:textId="29123841" w:rsidR="00010C42" w:rsidRDefault="00010C42" w:rsidP="000A02D8">
      <w:pPr>
        <w:pStyle w:val="CodeAnnotation"/>
        <w:numPr>
          <w:ilvl w:val="0"/>
          <w:numId w:val="40"/>
        </w:numPr>
      </w:pPr>
      <w:r>
        <w:t xml:space="preserve">return </w:t>
      </w:r>
      <w:proofErr w:type="spellStart"/>
      <w:r>
        <w:t>ToolbarAndroid</w:t>
      </w:r>
      <w:proofErr w:type="spellEnd"/>
    </w:p>
    <w:p w14:paraId="52DDC687" w14:textId="0E2FA438" w:rsidR="00010C42" w:rsidRDefault="0063643E" w:rsidP="00010C42">
      <w:pPr>
        <w:pStyle w:val="CodeAnnotation"/>
        <w:numPr>
          <w:ilvl w:val="1"/>
          <w:numId w:val="40"/>
        </w:numPr>
      </w:pPr>
      <w:r>
        <w:t xml:space="preserve">pass in white as the </w:t>
      </w:r>
      <w:r w:rsidRPr="0063643E">
        <w:rPr>
          <w:rStyle w:val="CodeChar"/>
        </w:rPr>
        <w:t>subtitleColor</w:t>
      </w:r>
      <w:r>
        <w:rPr>
          <w:rStyle w:val="CodeChar"/>
        </w:rPr>
        <w:t xml:space="preserve"> </w:t>
      </w:r>
      <w:r w:rsidRPr="0063643E">
        <w:t>prop</w:t>
      </w:r>
    </w:p>
    <w:p w14:paraId="6830FA2B" w14:textId="54BBA1EE" w:rsidR="0063643E" w:rsidRDefault="0063643E" w:rsidP="00010C42">
      <w:pPr>
        <w:pStyle w:val="CodeAnnotation"/>
        <w:numPr>
          <w:ilvl w:val="1"/>
          <w:numId w:val="40"/>
        </w:numPr>
      </w:pPr>
      <w:r>
        <w:t xml:space="preserve">pass in white as the </w:t>
      </w:r>
      <w:r w:rsidRPr="0063643E">
        <w:rPr>
          <w:rStyle w:val="CodeChar"/>
        </w:rPr>
        <w:t>titleColor</w:t>
      </w:r>
      <w:r>
        <w:rPr>
          <w:rStyle w:val="CodeChar"/>
        </w:rPr>
        <w:t xml:space="preserve"> </w:t>
      </w:r>
      <w:r w:rsidRPr="0063643E">
        <w:t>prop</w:t>
      </w:r>
    </w:p>
    <w:p w14:paraId="4D59F1BE" w14:textId="54BBA1EE" w:rsidR="0063643E" w:rsidRDefault="0063643E" w:rsidP="00010C42">
      <w:pPr>
        <w:pStyle w:val="CodeAnnotation"/>
        <w:numPr>
          <w:ilvl w:val="1"/>
          <w:numId w:val="40"/>
        </w:numPr>
      </w:pPr>
      <w:r>
        <w:t xml:space="preserve">give the component a height and </w:t>
      </w:r>
      <w:r w:rsidRPr="0063643E">
        <w:rPr>
          <w:rStyle w:val="CodeChar"/>
        </w:rPr>
        <w:t>backgroundColor</w:t>
      </w:r>
    </w:p>
    <w:p w14:paraId="61DC6937" w14:textId="4FC94C39" w:rsidR="0063643E" w:rsidRDefault="0063643E" w:rsidP="00010C42">
      <w:pPr>
        <w:pStyle w:val="CodeAnnotation"/>
        <w:numPr>
          <w:ilvl w:val="1"/>
          <w:numId w:val="40"/>
        </w:numPr>
      </w:pPr>
      <w:r>
        <w:t>pass in a title prop of ‘React Native in Action’</w:t>
      </w:r>
    </w:p>
    <w:p w14:paraId="3D3FFA08" w14:textId="787E0018" w:rsidR="0063643E" w:rsidRDefault="0063643E" w:rsidP="00010C42">
      <w:pPr>
        <w:pStyle w:val="CodeAnnotation"/>
        <w:numPr>
          <w:ilvl w:val="1"/>
          <w:numId w:val="40"/>
        </w:numPr>
      </w:pPr>
      <w:r>
        <w:t>pass in a subtitle prop of ‘</w:t>
      </w:r>
      <w:proofErr w:type="spellStart"/>
      <w:r>
        <w:t>ToolbarAndroid</w:t>
      </w:r>
      <w:proofErr w:type="spellEnd"/>
      <w:r>
        <w:t>’</w:t>
      </w:r>
    </w:p>
    <w:p w14:paraId="4D92C581" w14:textId="05F7DB75" w:rsidR="0063643E" w:rsidRDefault="0063643E" w:rsidP="00010C42">
      <w:pPr>
        <w:pStyle w:val="CodeAnnotation"/>
        <w:numPr>
          <w:ilvl w:val="1"/>
          <w:numId w:val="40"/>
        </w:numPr>
      </w:pPr>
      <w:r>
        <w:t>pass in an array of actions. When these actions are clicked, they will be called with their index in the array as an argument</w:t>
      </w:r>
    </w:p>
    <w:p w14:paraId="14D68D4F" w14:textId="10AABD1F" w:rsidR="0063643E" w:rsidRDefault="0063643E" w:rsidP="00010C42">
      <w:pPr>
        <w:pStyle w:val="CodeAnnotation"/>
        <w:numPr>
          <w:ilvl w:val="1"/>
          <w:numId w:val="40"/>
        </w:numPr>
      </w:pPr>
      <w:r>
        <w:t xml:space="preserve">pass in </w:t>
      </w:r>
      <w:r w:rsidRPr="0063643E">
        <w:rPr>
          <w:rStyle w:val="CodeChar"/>
        </w:rPr>
        <w:t>onActionSelected</w:t>
      </w:r>
      <w:r>
        <w:t xml:space="preserve"> as the </w:t>
      </w:r>
      <w:r w:rsidRPr="0063643E">
        <w:rPr>
          <w:rStyle w:val="CodeChar"/>
        </w:rPr>
        <w:t>onActionSelected</w:t>
      </w:r>
      <w:r>
        <w:t xml:space="preserve"> method</w:t>
      </w:r>
    </w:p>
    <w:p w14:paraId="012608C9" w14:textId="77777777" w:rsidR="0063643E" w:rsidRDefault="0063643E" w:rsidP="0063643E">
      <w:pPr>
        <w:pStyle w:val="CodeAnnotation"/>
        <w:ind w:left="0"/>
      </w:pPr>
    </w:p>
    <w:p w14:paraId="43A09165" w14:textId="0062A524" w:rsidR="000A02D8" w:rsidDel="004F264B" w:rsidRDefault="0063643E" w:rsidP="009C76D7">
      <w:pPr>
        <w:pStyle w:val="Body"/>
        <w:rPr>
          <w:del w:id="22" w:author="Marina Michaels" w:date="2017-03-14T12:08:00Z"/>
        </w:rPr>
      </w:pPr>
      <w:r>
        <w:t xml:space="preserve">Now, we should not only see the </w:t>
      </w:r>
      <w:proofErr w:type="spellStart"/>
      <w:r>
        <w:t>ToolbarAndroid</w:t>
      </w:r>
      <w:proofErr w:type="spellEnd"/>
      <w:r>
        <w:t xml:space="preserve"> when we refresh our device, but we should also be able to open the </w:t>
      </w:r>
      <w:r w:rsidRPr="0063643E">
        <w:t>DrawerLayoutAndroid</w:t>
      </w:r>
      <w:r>
        <w:t xml:space="preserve"> menu by clicking on</w:t>
      </w:r>
      <w:r w:rsidR="00600BF2">
        <w:t xml:space="preserve"> the button labeled</w:t>
      </w:r>
      <w:r>
        <w:t xml:space="preserve"> menu.</w:t>
      </w:r>
    </w:p>
    <w:p w14:paraId="3E8EBD38" w14:textId="77777777" w:rsidR="0063643E" w:rsidRDefault="0063643E" w:rsidP="009C76D7">
      <w:pPr>
        <w:pStyle w:val="Body"/>
      </w:pPr>
    </w:p>
    <w:p w14:paraId="1B220D2E" w14:textId="7458FF83" w:rsidR="0063643E" w:rsidRDefault="00600BF2" w:rsidP="0063643E">
      <w:pPr>
        <w:pStyle w:val="Head1"/>
      </w:pPr>
      <w:r>
        <w:t xml:space="preserve">Implementing scrollable paging with </w:t>
      </w:r>
      <w:commentRangeStart w:id="23"/>
      <w:proofErr w:type="spellStart"/>
      <w:r w:rsidR="00212EFC">
        <w:t>ViewPagerAndroid</w:t>
      </w:r>
      <w:commentRangeEnd w:id="23"/>
      <w:proofErr w:type="spellEnd"/>
      <w:r w:rsidR="00A55809">
        <w:rPr>
          <w:rStyle w:val="CommentReference"/>
          <w:rFonts w:asciiTheme="minorHAnsi" w:eastAsiaTheme="minorEastAsia" w:hAnsiTheme="minorHAnsi" w:cstheme="minorBidi"/>
          <w:b w:val="0"/>
          <w:i w:val="0"/>
          <w:color w:val="auto"/>
          <w:lang w:eastAsia="ja-JP"/>
        </w:rPr>
        <w:commentReference w:id="23"/>
      </w:r>
    </w:p>
    <w:p w14:paraId="242150AC" w14:textId="4CA8421A" w:rsidR="0063643E" w:rsidDel="004F264B" w:rsidRDefault="0063643E" w:rsidP="0063643E">
      <w:pPr>
        <w:pStyle w:val="Body1"/>
        <w:rPr>
          <w:del w:id="24" w:author="Marina Michaels" w:date="2017-03-14T12:08:00Z"/>
        </w:rPr>
      </w:pPr>
      <w:r>
        <w:t xml:space="preserve">Next, let’s create </w:t>
      </w:r>
      <w:commentRangeStart w:id="25"/>
      <w:r>
        <w:t>a</w:t>
      </w:r>
      <w:r w:rsidR="00600BF2">
        <w:t xml:space="preserve"> new</w:t>
      </w:r>
      <w:r>
        <w:t xml:space="preserve"> example </w:t>
      </w:r>
      <w:commentRangeEnd w:id="25"/>
      <w:r w:rsidR="004F264B">
        <w:rPr>
          <w:rStyle w:val="CommentReference"/>
          <w:rFonts w:asciiTheme="minorHAnsi" w:eastAsiaTheme="minorEastAsia" w:hAnsiTheme="minorHAnsi" w:cstheme="minorBidi"/>
          <w:color w:val="auto"/>
          <w:lang w:eastAsia="ja-JP"/>
        </w:rPr>
        <w:commentReference w:id="25"/>
      </w:r>
      <w:r w:rsidR="00600BF2">
        <w:t xml:space="preserve">page and component </w:t>
      </w:r>
      <w:r>
        <w:t xml:space="preserve">using </w:t>
      </w:r>
      <w:proofErr w:type="spellStart"/>
      <w:r w:rsidR="00AA6935" w:rsidRPr="00AA6935">
        <w:t>ViewPagerAndroid</w:t>
      </w:r>
      <w:proofErr w:type="spellEnd"/>
      <w:r>
        <w:t>.</w:t>
      </w:r>
      <w:ins w:id="26" w:author="Marina Michaels" w:date="2017-03-14T12:08:00Z">
        <w:r w:rsidR="004F264B">
          <w:t xml:space="preserve"> </w:t>
        </w:r>
      </w:ins>
    </w:p>
    <w:p w14:paraId="5C8EC71A" w14:textId="25B9C815" w:rsidR="00B73CB9" w:rsidRDefault="00B73CB9">
      <w:pPr>
        <w:pStyle w:val="Body1"/>
        <w:pPrChange w:id="27" w:author="Marina Michaels" w:date="2017-03-14T12:08:00Z">
          <w:pPr>
            <w:pStyle w:val="Body"/>
          </w:pPr>
        </w:pPrChange>
      </w:pPr>
      <w:proofErr w:type="spellStart"/>
      <w:r>
        <w:t>ViewPagerAndroid</w:t>
      </w:r>
      <w:proofErr w:type="spellEnd"/>
      <w:r>
        <w:t xml:space="preserve"> </w:t>
      </w:r>
      <w:r w:rsidR="009077F8">
        <w:t xml:space="preserve">is a component that easily allows you to swipe left and right between views. Every child of </w:t>
      </w:r>
      <w:proofErr w:type="spellStart"/>
      <w:r w:rsidR="009077F8" w:rsidRPr="009077F8">
        <w:t>ViewPagerAndroid</w:t>
      </w:r>
      <w:proofErr w:type="spellEnd"/>
      <w:r w:rsidR="009077F8">
        <w:t xml:space="preserve"> will be treated as its own separate </w:t>
      </w:r>
      <w:proofErr w:type="spellStart"/>
      <w:r w:rsidR="009077F8">
        <w:t>swipeable</w:t>
      </w:r>
      <w:proofErr w:type="spellEnd"/>
      <w:r w:rsidR="009077F8">
        <w:t xml:space="preserve"> view (figure 10.3).</w:t>
      </w:r>
    </w:p>
    <w:p w14:paraId="633D8DB1" w14:textId="77777777" w:rsidR="009077F8" w:rsidRDefault="009077F8" w:rsidP="00B73CB9">
      <w:pPr>
        <w:pStyle w:val="Body"/>
      </w:pPr>
    </w:p>
    <w:p w14:paraId="4B71A4C1" w14:textId="77777777" w:rsidR="009077F8" w:rsidRDefault="009077F8" w:rsidP="00B73CB9">
      <w:pPr>
        <w:pStyle w:val="Body"/>
      </w:pPr>
    </w:p>
    <w:p w14:paraId="61CA57B4" w14:textId="77777777" w:rsidR="009077F8" w:rsidRDefault="009077F8" w:rsidP="00B73CB9">
      <w:pPr>
        <w:pStyle w:val="Body"/>
      </w:pPr>
    </w:p>
    <w:p w14:paraId="2A937B32" w14:textId="77777777" w:rsidR="009077F8" w:rsidRDefault="009077F8" w:rsidP="00B73CB9">
      <w:pPr>
        <w:pStyle w:val="Body"/>
      </w:pPr>
    </w:p>
    <w:p w14:paraId="76E9E8BB" w14:textId="77777777" w:rsidR="009077F8" w:rsidRDefault="009077F8" w:rsidP="00B73CB9">
      <w:pPr>
        <w:pStyle w:val="Body"/>
      </w:pPr>
    </w:p>
    <w:p w14:paraId="06923749" w14:textId="77777777" w:rsidR="009077F8" w:rsidRDefault="009077F8" w:rsidP="00B73CB9">
      <w:pPr>
        <w:pStyle w:val="Body"/>
      </w:pPr>
    </w:p>
    <w:p w14:paraId="325FADFB" w14:textId="7AC0C720" w:rsidR="009077F8" w:rsidRDefault="0045633D" w:rsidP="00B73CB9">
      <w:pPr>
        <w:pStyle w:val="Body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6C1032" wp14:editId="489AAC82">
            <wp:simplePos x="0" y="0"/>
            <wp:positionH relativeFrom="column">
              <wp:posOffset>-182245</wp:posOffset>
            </wp:positionH>
            <wp:positionV relativeFrom="paragraph">
              <wp:posOffset>229250</wp:posOffset>
            </wp:positionV>
            <wp:extent cx="4800600" cy="2400300"/>
            <wp:effectExtent l="0" t="0" r="0" b="127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PagerAndroi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8DD93" w14:textId="154F3BEA" w:rsidR="0045633D" w:rsidRDefault="0045633D" w:rsidP="0045633D">
      <w:pPr>
        <w:pStyle w:val="FigureCaption"/>
      </w:pPr>
      <w:r>
        <w:t xml:space="preserve">Figure 10.3 </w:t>
      </w:r>
      <w:commentRangeStart w:id="28"/>
      <w:proofErr w:type="spellStart"/>
      <w:r>
        <w:t>ViewPagerAndroid</w:t>
      </w:r>
      <w:proofErr w:type="spellEnd"/>
      <w:r>
        <w:t xml:space="preserve"> with two child views</w:t>
      </w:r>
      <w:commentRangeEnd w:id="28"/>
      <w:r w:rsidR="00A55809">
        <w:rPr>
          <w:rStyle w:val="CommentReference"/>
          <w:rFonts w:asciiTheme="minorHAnsi" w:eastAsiaTheme="minorEastAsia" w:hAnsiTheme="minorHAnsi" w:cstheme="minorBidi"/>
          <w:color w:val="auto"/>
          <w:lang w:eastAsia="ja-JP"/>
        </w:rPr>
        <w:commentReference w:id="28"/>
      </w:r>
      <w:r w:rsidR="00600BF2">
        <w:t>. When you swipe the pages, they will scroll left and right to show the next page.</w:t>
      </w:r>
    </w:p>
    <w:p w14:paraId="73499D4C" w14:textId="667109F1" w:rsidR="0063643E" w:rsidRDefault="0063643E" w:rsidP="0063643E">
      <w:pPr>
        <w:pStyle w:val="Body"/>
      </w:pPr>
      <w:r>
        <w:t>In app/</w:t>
      </w:r>
      <w:r w:rsidR="00024AE0">
        <w:t>ViewPager</w:t>
      </w:r>
      <w:r>
        <w:t xml:space="preserve">.js, create the </w:t>
      </w:r>
      <w:commentRangeStart w:id="29"/>
      <w:r>
        <w:t xml:space="preserve">following component </w:t>
      </w:r>
      <w:commentRangeEnd w:id="29"/>
      <w:r w:rsidR="00A55809">
        <w:rPr>
          <w:rStyle w:val="CommentReference"/>
          <w:rFonts w:asciiTheme="minorHAnsi" w:eastAsiaTheme="minorEastAsia" w:hAnsiTheme="minorHAnsi" w:cstheme="minorBidi"/>
          <w:color w:val="auto"/>
          <w:lang w:eastAsia="ja-JP"/>
        </w:rPr>
        <w:commentReference w:id="29"/>
      </w:r>
      <w:r w:rsidR="00600BF2">
        <w:t xml:space="preserve">which will implement the actual </w:t>
      </w:r>
      <w:proofErr w:type="spellStart"/>
      <w:r w:rsidR="00B36D5F">
        <w:t>ViePagerAndroid</w:t>
      </w:r>
      <w:proofErr w:type="spellEnd"/>
      <w:r w:rsidR="00B36D5F">
        <w:t xml:space="preserve"> Component. We will discuss all of the functionality after the following </w:t>
      </w:r>
      <w:proofErr w:type="gramStart"/>
      <w:r w:rsidR="00B36D5F">
        <w:t>listing</w:t>
      </w:r>
      <w:r>
        <w:t>(</w:t>
      </w:r>
      <w:proofErr w:type="spellStart"/>
      <w:proofErr w:type="gramEnd"/>
      <w:r>
        <w:t>listing</w:t>
      </w:r>
      <w:proofErr w:type="spellEnd"/>
      <w:r>
        <w:t xml:space="preserve"> 10.7).</w:t>
      </w:r>
    </w:p>
    <w:p w14:paraId="595EF06C" w14:textId="6BE9A393" w:rsidR="0063643E" w:rsidRDefault="0063643E" w:rsidP="0063643E">
      <w:pPr>
        <w:pStyle w:val="CodeListingCaption"/>
      </w:pPr>
      <w:r>
        <w:t xml:space="preserve">Listing 10.7 </w:t>
      </w:r>
      <w:commentRangeStart w:id="30"/>
      <w:proofErr w:type="spellStart"/>
      <w:r w:rsidR="00AA6935" w:rsidRPr="00AA6935">
        <w:t>ViewPagerAndroid</w:t>
      </w:r>
      <w:commentRangeEnd w:id="30"/>
      <w:r w:rsidR="00A55809">
        <w:rPr>
          <w:rStyle w:val="CommentReference"/>
          <w:rFonts w:asciiTheme="minorHAnsi" w:eastAsiaTheme="minorEastAsia" w:hAnsiTheme="minorHAnsi" w:cstheme="minorBidi"/>
          <w:b w:val="0"/>
          <w:lang w:eastAsia="ja-JP"/>
        </w:rPr>
        <w:commentReference w:id="30"/>
      </w:r>
      <w:proofErr w:type="spellEnd"/>
    </w:p>
    <w:p w14:paraId="30BE3002" w14:textId="77777777" w:rsidR="00F50C1E" w:rsidRDefault="00F50C1E" w:rsidP="00F50C1E">
      <w:pPr>
        <w:pStyle w:val="Code"/>
      </w:pPr>
      <w:r>
        <w:t>import React, { Component } from 'react'</w:t>
      </w:r>
    </w:p>
    <w:p w14:paraId="0B447A52" w14:textId="77777777" w:rsidR="00F50C1E" w:rsidRDefault="00F50C1E" w:rsidP="00F50C1E">
      <w:pPr>
        <w:pStyle w:val="Code"/>
      </w:pPr>
      <w:r>
        <w:t>import {</w:t>
      </w:r>
    </w:p>
    <w:p w14:paraId="5D155B1A" w14:textId="671A88E7" w:rsidR="00F50C1E" w:rsidRDefault="00F50C1E" w:rsidP="00F50C1E">
      <w:pPr>
        <w:pStyle w:val="Code"/>
      </w:pPr>
      <w:r>
        <w:t xml:space="preserve">  ViewPagerAndroid, // A</w:t>
      </w:r>
    </w:p>
    <w:p w14:paraId="1754E0F2" w14:textId="77777777" w:rsidR="00F50C1E" w:rsidRDefault="00F50C1E" w:rsidP="00F50C1E">
      <w:pPr>
        <w:pStyle w:val="Code"/>
      </w:pPr>
      <w:r>
        <w:t xml:space="preserve">  View,</w:t>
      </w:r>
    </w:p>
    <w:p w14:paraId="2E4657FE" w14:textId="77777777" w:rsidR="00F50C1E" w:rsidRDefault="00F50C1E" w:rsidP="00F50C1E">
      <w:pPr>
        <w:pStyle w:val="Code"/>
      </w:pPr>
      <w:r>
        <w:t xml:space="preserve">  Text</w:t>
      </w:r>
    </w:p>
    <w:p w14:paraId="5BAA67F7" w14:textId="77777777" w:rsidR="00F50C1E" w:rsidRDefault="00F50C1E" w:rsidP="00F50C1E">
      <w:pPr>
        <w:pStyle w:val="Code"/>
      </w:pPr>
      <w:r>
        <w:t>} from 'react-native'</w:t>
      </w:r>
    </w:p>
    <w:p w14:paraId="33634D84" w14:textId="77777777" w:rsidR="00F50C1E" w:rsidRDefault="00F50C1E" w:rsidP="00F50C1E">
      <w:pPr>
        <w:pStyle w:val="Code"/>
      </w:pPr>
    </w:p>
    <w:p w14:paraId="03A1922E" w14:textId="77777777" w:rsidR="00F50C1E" w:rsidRDefault="00F50C1E" w:rsidP="00F50C1E">
      <w:pPr>
        <w:pStyle w:val="Code"/>
      </w:pPr>
      <w:r>
        <w:t>let styles</w:t>
      </w:r>
    </w:p>
    <w:p w14:paraId="68719E4A" w14:textId="77777777" w:rsidR="00F50C1E" w:rsidRDefault="00F50C1E" w:rsidP="00F50C1E">
      <w:pPr>
        <w:pStyle w:val="Code"/>
      </w:pPr>
    </w:p>
    <w:p w14:paraId="69D263D5" w14:textId="77777777" w:rsidR="00F50C1E" w:rsidRDefault="00F50C1E" w:rsidP="00F50C1E">
      <w:pPr>
        <w:pStyle w:val="Code"/>
      </w:pPr>
      <w:r>
        <w:t>class ViewPager extends Component {</w:t>
      </w:r>
    </w:p>
    <w:p w14:paraId="474CD23F" w14:textId="77777777" w:rsidR="00F50C1E" w:rsidRDefault="00F50C1E" w:rsidP="00F50C1E">
      <w:pPr>
        <w:pStyle w:val="Code"/>
      </w:pPr>
      <w:r>
        <w:t xml:space="preserve">  render () {</w:t>
      </w:r>
    </w:p>
    <w:p w14:paraId="692A9BFE" w14:textId="77777777" w:rsidR="00F50C1E" w:rsidRDefault="00F50C1E" w:rsidP="00F50C1E">
      <w:pPr>
        <w:pStyle w:val="Code"/>
      </w:pPr>
      <w:r>
        <w:t xml:space="preserve">    const {</w:t>
      </w:r>
    </w:p>
    <w:p w14:paraId="22AF48B3" w14:textId="77777777" w:rsidR="00F50C1E" w:rsidRDefault="00F50C1E" w:rsidP="00F50C1E">
      <w:pPr>
        <w:pStyle w:val="Code"/>
      </w:pPr>
      <w:r>
        <w:t xml:space="preserve">      pageStyle,</w:t>
      </w:r>
    </w:p>
    <w:p w14:paraId="3984C44F" w14:textId="77777777" w:rsidR="00F50C1E" w:rsidRDefault="00F50C1E" w:rsidP="00F50C1E">
      <w:pPr>
        <w:pStyle w:val="Code"/>
      </w:pPr>
      <w:r>
        <w:t xml:space="preserve">      page1Style,</w:t>
      </w:r>
    </w:p>
    <w:p w14:paraId="356BD6E7" w14:textId="77777777" w:rsidR="00F50C1E" w:rsidRDefault="00F50C1E" w:rsidP="00F50C1E">
      <w:pPr>
        <w:pStyle w:val="Code"/>
      </w:pPr>
      <w:r>
        <w:t xml:space="preserve">      page2Style,</w:t>
      </w:r>
    </w:p>
    <w:p w14:paraId="05202B59" w14:textId="77777777" w:rsidR="00F50C1E" w:rsidRDefault="00F50C1E" w:rsidP="00F50C1E">
      <w:pPr>
        <w:pStyle w:val="Code"/>
      </w:pPr>
      <w:r>
        <w:t xml:space="preserve">      textStyle</w:t>
      </w:r>
    </w:p>
    <w:p w14:paraId="3E2B9720" w14:textId="77777777" w:rsidR="00F50C1E" w:rsidRDefault="00F50C1E" w:rsidP="00F50C1E">
      <w:pPr>
        <w:pStyle w:val="Code"/>
      </w:pPr>
      <w:r>
        <w:t xml:space="preserve">    } = styles</w:t>
      </w:r>
    </w:p>
    <w:p w14:paraId="29517D65" w14:textId="77777777" w:rsidR="00F50C1E" w:rsidRDefault="00F50C1E" w:rsidP="00F50C1E">
      <w:pPr>
        <w:pStyle w:val="Code"/>
      </w:pPr>
      <w:r>
        <w:t xml:space="preserve">    return (</w:t>
      </w:r>
    </w:p>
    <w:p w14:paraId="36444C35" w14:textId="6658B1B8" w:rsidR="00F50C1E" w:rsidRDefault="00F50C1E" w:rsidP="00F50C1E">
      <w:pPr>
        <w:pStyle w:val="Code"/>
      </w:pPr>
      <w:r>
        <w:t xml:space="preserve">      &lt;ViewPagerAndroid</w:t>
      </w:r>
      <w:r w:rsidR="00A1732D">
        <w:t xml:space="preserve"> // B</w:t>
      </w:r>
    </w:p>
    <w:p w14:paraId="752C4FCA" w14:textId="0E2B8F27" w:rsidR="00F50C1E" w:rsidRDefault="00F50C1E" w:rsidP="00F50C1E">
      <w:pPr>
        <w:pStyle w:val="Code"/>
      </w:pPr>
      <w:r>
        <w:t xml:space="preserve">        style={{ flex: 1 }}</w:t>
      </w:r>
    </w:p>
    <w:p w14:paraId="3FFDDD9C" w14:textId="77777777" w:rsidR="00F50C1E" w:rsidRDefault="00F50C1E" w:rsidP="00F50C1E">
      <w:pPr>
        <w:pStyle w:val="Code"/>
      </w:pPr>
      <w:r>
        <w:lastRenderedPageBreak/>
        <w:t xml:space="preserve">        initialPage={0}&gt;</w:t>
      </w:r>
    </w:p>
    <w:p w14:paraId="092B92CD" w14:textId="77777777" w:rsidR="00F50C1E" w:rsidRDefault="00F50C1E" w:rsidP="00F50C1E">
      <w:pPr>
        <w:pStyle w:val="Code"/>
      </w:pPr>
      <w:r>
        <w:t xml:space="preserve">        &lt;View style={[ pageStyle, page1Style ]}&gt;</w:t>
      </w:r>
    </w:p>
    <w:p w14:paraId="67AB6FE1" w14:textId="77777777" w:rsidR="00F50C1E" w:rsidRDefault="00F50C1E" w:rsidP="00F50C1E">
      <w:pPr>
        <w:pStyle w:val="Code"/>
      </w:pPr>
      <w:r>
        <w:t xml:space="preserve">          &lt;Text style={textStyle}&gt;First page&lt;/Text&gt;</w:t>
      </w:r>
    </w:p>
    <w:p w14:paraId="36EFE76D" w14:textId="77777777" w:rsidR="00F50C1E" w:rsidRDefault="00F50C1E" w:rsidP="00F50C1E">
      <w:pPr>
        <w:pStyle w:val="Code"/>
      </w:pPr>
      <w:r>
        <w:t xml:space="preserve">        &lt;/View&gt;</w:t>
      </w:r>
    </w:p>
    <w:p w14:paraId="2C8E0E86" w14:textId="77777777" w:rsidR="00F50C1E" w:rsidRDefault="00F50C1E" w:rsidP="00F50C1E">
      <w:pPr>
        <w:pStyle w:val="Code"/>
      </w:pPr>
      <w:r>
        <w:t xml:space="preserve">        &lt;View style={[ pageStyle, page2Style ]}&gt;</w:t>
      </w:r>
    </w:p>
    <w:p w14:paraId="60D000EC" w14:textId="77777777" w:rsidR="00F50C1E" w:rsidRDefault="00F50C1E" w:rsidP="00F50C1E">
      <w:pPr>
        <w:pStyle w:val="Code"/>
      </w:pPr>
      <w:r>
        <w:t xml:space="preserve">          &lt;Text style={textStyle}&gt;Second page&lt;/Text&gt;</w:t>
      </w:r>
    </w:p>
    <w:p w14:paraId="26C03A33" w14:textId="77777777" w:rsidR="00F50C1E" w:rsidRDefault="00F50C1E" w:rsidP="00F50C1E">
      <w:pPr>
        <w:pStyle w:val="Code"/>
      </w:pPr>
      <w:r>
        <w:t xml:space="preserve">        &lt;/View&gt;</w:t>
      </w:r>
    </w:p>
    <w:p w14:paraId="37856F8C" w14:textId="77777777" w:rsidR="00F50C1E" w:rsidRDefault="00F50C1E" w:rsidP="00F50C1E">
      <w:pPr>
        <w:pStyle w:val="Code"/>
      </w:pPr>
      <w:r>
        <w:t xml:space="preserve">      &lt;/ViewPagerAndroid&gt;</w:t>
      </w:r>
    </w:p>
    <w:p w14:paraId="15153078" w14:textId="77777777" w:rsidR="00F50C1E" w:rsidRDefault="00F50C1E" w:rsidP="00F50C1E">
      <w:pPr>
        <w:pStyle w:val="Code"/>
      </w:pPr>
      <w:r>
        <w:t xml:space="preserve">    )</w:t>
      </w:r>
    </w:p>
    <w:p w14:paraId="68F12091" w14:textId="77777777" w:rsidR="00F50C1E" w:rsidRDefault="00F50C1E" w:rsidP="00F50C1E">
      <w:pPr>
        <w:pStyle w:val="Code"/>
      </w:pPr>
      <w:r>
        <w:t xml:space="preserve">  }</w:t>
      </w:r>
    </w:p>
    <w:p w14:paraId="057B44A1" w14:textId="77777777" w:rsidR="00F50C1E" w:rsidRDefault="00F50C1E" w:rsidP="00F50C1E">
      <w:pPr>
        <w:pStyle w:val="Code"/>
      </w:pPr>
      <w:r>
        <w:t>}</w:t>
      </w:r>
    </w:p>
    <w:p w14:paraId="650481D1" w14:textId="77777777" w:rsidR="00F50C1E" w:rsidRDefault="00F50C1E" w:rsidP="00F50C1E">
      <w:pPr>
        <w:pStyle w:val="Code"/>
      </w:pPr>
    </w:p>
    <w:p w14:paraId="78F52B01" w14:textId="77777777" w:rsidR="00F50C1E" w:rsidRDefault="00F50C1E" w:rsidP="00F50C1E">
      <w:pPr>
        <w:pStyle w:val="Code"/>
      </w:pPr>
      <w:r>
        <w:t>styles = {</w:t>
      </w:r>
    </w:p>
    <w:p w14:paraId="707FBDC5" w14:textId="77777777" w:rsidR="00F50C1E" w:rsidRDefault="00F50C1E" w:rsidP="00F50C1E">
      <w:pPr>
        <w:pStyle w:val="Code"/>
      </w:pPr>
      <w:r>
        <w:t xml:space="preserve">  pageStyle: {</w:t>
      </w:r>
    </w:p>
    <w:p w14:paraId="6FA02ADF" w14:textId="77777777" w:rsidR="00F50C1E" w:rsidRDefault="00F50C1E" w:rsidP="00F50C1E">
      <w:pPr>
        <w:pStyle w:val="Code"/>
      </w:pPr>
      <w:r>
        <w:t xml:space="preserve">    justifyContent: 'center',</w:t>
      </w:r>
    </w:p>
    <w:p w14:paraId="6E999409" w14:textId="77777777" w:rsidR="00F50C1E" w:rsidRDefault="00F50C1E" w:rsidP="00F50C1E">
      <w:pPr>
        <w:pStyle w:val="Code"/>
      </w:pPr>
      <w:r>
        <w:t xml:space="preserve">    alignItems: 'center',</w:t>
      </w:r>
    </w:p>
    <w:p w14:paraId="14D1142F" w14:textId="77777777" w:rsidR="00F50C1E" w:rsidRDefault="00F50C1E" w:rsidP="00F50C1E">
      <w:pPr>
        <w:pStyle w:val="Code"/>
      </w:pPr>
      <w:r>
        <w:t xml:space="preserve">    padding: 20,</w:t>
      </w:r>
    </w:p>
    <w:p w14:paraId="34000CBE" w14:textId="77777777" w:rsidR="00F50C1E" w:rsidRDefault="00F50C1E" w:rsidP="00F50C1E">
      <w:pPr>
        <w:pStyle w:val="Code"/>
      </w:pPr>
      <w:r>
        <w:t xml:space="preserve">    flex: 1,</w:t>
      </w:r>
    </w:p>
    <w:p w14:paraId="00F59B4F" w14:textId="77777777" w:rsidR="00F50C1E" w:rsidRDefault="00F50C1E" w:rsidP="00F50C1E">
      <w:pPr>
        <w:pStyle w:val="Code"/>
      </w:pPr>
      <w:r>
        <w:t xml:space="preserve">  },</w:t>
      </w:r>
    </w:p>
    <w:p w14:paraId="6953E7B5" w14:textId="77777777" w:rsidR="00F50C1E" w:rsidRDefault="00F50C1E" w:rsidP="00F50C1E">
      <w:pPr>
        <w:pStyle w:val="Code"/>
      </w:pPr>
      <w:r>
        <w:t xml:space="preserve">  page1Style: {</w:t>
      </w:r>
    </w:p>
    <w:p w14:paraId="52ED0BEE" w14:textId="77777777" w:rsidR="00F50C1E" w:rsidRDefault="00F50C1E" w:rsidP="00F50C1E">
      <w:pPr>
        <w:pStyle w:val="Code"/>
      </w:pPr>
      <w:r>
        <w:t xml:space="preserve">    backgroundColor: 'orange'</w:t>
      </w:r>
    </w:p>
    <w:p w14:paraId="6AEF9475" w14:textId="77777777" w:rsidR="00F50C1E" w:rsidRDefault="00F50C1E" w:rsidP="00F50C1E">
      <w:pPr>
        <w:pStyle w:val="Code"/>
      </w:pPr>
      <w:r>
        <w:t xml:space="preserve">  },</w:t>
      </w:r>
    </w:p>
    <w:p w14:paraId="041F3508" w14:textId="77777777" w:rsidR="00F50C1E" w:rsidRDefault="00F50C1E" w:rsidP="00F50C1E">
      <w:pPr>
        <w:pStyle w:val="Code"/>
      </w:pPr>
      <w:r>
        <w:t xml:space="preserve">  page2Style: {</w:t>
      </w:r>
    </w:p>
    <w:p w14:paraId="3C42365E" w14:textId="77777777" w:rsidR="00F50C1E" w:rsidRDefault="00F50C1E" w:rsidP="00F50C1E">
      <w:pPr>
        <w:pStyle w:val="Code"/>
      </w:pPr>
      <w:r>
        <w:t xml:space="preserve">    backgroundColor: 'red'</w:t>
      </w:r>
    </w:p>
    <w:p w14:paraId="532C9268" w14:textId="77777777" w:rsidR="00F50C1E" w:rsidRDefault="00F50C1E" w:rsidP="00F50C1E">
      <w:pPr>
        <w:pStyle w:val="Code"/>
      </w:pPr>
      <w:r>
        <w:t xml:space="preserve">  },</w:t>
      </w:r>
    </w:p>
    <w:p w14:paraId="6FF98CF3" w14:textId="77777777" w:rsidR="00F50C1E" w:rsidRDefault="00F50C1E" w:rsidP="00F50C1E">
      <w:pPr>
        <w:pStyle w:val="Code"/>
      </w:pPr>
      <w:r>
        <w:t xml:space="preserve">  textStyle: {</w:t>
      </w:r>
    </w:p>
    <w:p w14:paraId="53A13911" w14:textId="77777777" w:rsidR="00F50C1E" w:rsidRDefault="00F50C1E" w:rsidP="00F50C1E">
      <w:pPr>
        <w:pStyle w:val="Code"/>
      </w:pPr>
      <w:r>
        <w:t xml:space="preserve">    fontSize: 18,</w:t>
      </w:r>
    </w:p>
    <w:p w14:paraId="6B172581" w14:textId="77777777" w:rsidR="00F50C1E" w:rsidRDefault="00F50C1E" w:rsidP="00F50C1E">
      <w:pPr>
        <w:pStyle w:val="Code"/>
      </w:pPr>
      <w:r>
        <w:t xml:space="preserve">    color: 'white'</w:t>
      </w:r>
    </w:p>
    <w:p w14:paraId="7206A804" w14:textId="77777777" w:rsidR="00F50C1E" w:rsidRDefault="00F50C1E" w:rsidP="00F50C1E">
      <w:pPr>
        <w:pStyle w:val="Code"/>
      </w:pPr>
      <w:r>
        <w:t xml:space="preserve">  }</w:t>
      </w:r>
    </w:p>
    <w:p w14:paraId="04689FDC" w14:textId="77777777" w:rsidR="00F50C1E" w:rsidRDefault="00F50C1E" w:rsidP="00F50C1E">
      <w:pPr>
        <w:pStyle w:val="Code"/>
      </w:pPr>
      <w:r>
        <w:t>}</w:t>
      </w:r>
    </w:p>
    <w:p w14:paraId="3CC97EE2" w14:textId="77777777" w:rsidR="00F50C1E" w:rsidRDefault="00F50C1E" w:rsidP="00F50C1E">
      <w:pPr>
        <w:pStyle w:val="Code"/>
      </w:pPr>
    </w:p>
    <w:p w14:paraId="19157447" w14:textId="77777777" w:rsidR="00F50C1E" w:rsidRDefault="00F50C1E" w:rsidP="00F50C1E">
      <w:pPr>
        <w:pStyle w:val="Code"/>
      </w:pPr>
      <w:r>
        <w:t>export default ViewPager</w:t>
      </w:r>
    </w:p>
    <w:p w14:paraId="07852C16" w14:textId="77777777" w:rsidR="00F50C1E" w:rsidRDefault="00F50C1E" w:rsidP="00F50C1E">
      <w:pPr>
        <w:pStyle w:val="Code"/>
      </w:pPr>
    </w:p>
    <w:p w14:paraId="73A6DE3F" w14:textId="05AF1E98" w:rsidR="00A1732D" w:rsidRDefault="00A1732D" w:rsidP="00A1732D">
      <w:pPr>
        <w:pStyle w:val="CodeAnnotation"/>
        <w:numPr>
          <w:ilvl w:val="0"/>
          <w:numId w:val="42"/>
        </w:numPr>
      </w:pPr>
      <w:r>
        <w:t xml:space="preserve">import </w:t>
      </w:r>
      <w:proofErr w:type="spellStart"/>
      <w:r>
        <w:t>ViewPagerAndroid</w:t>
      </w:r>
      <w:proofErr w:type="spellEnd"/>
      <w:r>
        <w:t xml:space="preserve"> from React Native</w:t>
      </w:r>
    </w:p>
    <w:p w14:paraId="21E7B6F9" w14:textId="5EB9C817" w:rsidR="00A1732D" w:rsidRDefault="00A1732D" w:rsidP="00A1732D">
      <w:pPr>
        <w:pStyle w:val="CodeAnnotation"/>
        <w:numPr>
          <w:ilvl w:val="0"/>
          <w:numId w:val="42"/>
        </w:numPr>
      </w:pPr>
      <w:r>
        <w:t xml:space="preserve">return </w:t>
      </w:r>
      <w:proofErr w:type="spellStart"/>
      <w:r>
        <w:t>ViewPagerAndroid</w:t>
      </w:r>
      <w:proofErr w:type="spellEnd"/>
      <w:r>
        <w:t xml:space="preserve"> with two child views, one of them with an orange background and one with a red background</w:t>
      </w:r>
    </w:p>
    <w:p w14:paraId="2A356D95" w14:textId="77777777" w:rsidR="00A1732D" w:rsidRDefault="00A1732D" w:rsidP="00A1732D">
      <w:pPr>
        <w:pStyle w:val="CodeAnnotation"/>
      </w:pPr>
    </w:p>
    <w:p w14:paraId="183E07D4" w14:textId="5580B6E6" w:rsidR="00A1732D" w:rsidRDefault="00A1732D" w:rsidP="00A1732D">
      <w:pPr>
        <w:pStyle w:val="Body"/>
      </w:pPr>
      <w:r>
        <w:t xml:space="preserve">Next we need to update Menu.js to add the button to view the new component. In Menu.js, add this button below the </w:t>
      </w:r>
      <w:r w:rsidRPr="00A1732D">
        <w:t>Toolbar Android</w:t>
      </w:r>
      <w:r>
        <w:t xml:space="preserve"> button.</w:t>
      </w:r>
    </w:p>
    <w:p w14:paraId="626B9D5C" w14:textId="77777777" w:rsidR="00A1732D" w:rsidRDefault="00A1732D" w:rsidP="00A1732D">
      <w:pPr>
        <w:pStyle w:val="Body"/>
      </w:pPr>
    </w:p>
    <w:p w14:paraId="163B9460" w14:textId="77777777" w:rsidR="00A1732D" w:rsidRDefault="00A1732D" w:rsidP="00A1732D">
      <w:pPr>
        <w:pStyle w:val="Code"/>
      </w:pPr>
      <w:r>
        <w:t>&lt;View style={button} &gt;</w:t>
      </w:r>
    </w:p>
    <w:p w14:paraId="06B7F148" w14:textId="73238F41" w:rsidR="00A1732D" w:rsidRDefault="00A1732D" w:rsidP="00A1732D">
      <w:pPr>
        <w:pStyle w:val="Code"/>
      </w:pPr>
      <w:r>
        <w:t xml:space="preserve">  &lt;Button onPress={() =&gt; onPress('ViewPager')} title='ViewPager Android' /&gt;</w:t>
      </w:r>
    </w:p>
    <w:p w14:paraId="45F585A6" w14:textId="363BB550" w:rsidR="00A1732D" w:rsidRDefault="00A1732D" w:rsidP="00A1732D">
      <w:pPr>
        <w:pStyle w:val="Code"/>
      </w:pPr>
      <w:r>
        <w:t>&lt;/View&gt;</w:t>
      </w:r>
    </w:p>
    <w:p w14:paraId="2BA78BEA" w14:textId="77777777" w:rsidR="00A1732D" w:rsidRDefault="00A1732D" w:rsidP="00A1732D">
      <w:pPr>
        <w:pStyle w:val="Code"/>
      </w:pPr>
    </w:p>
    <w:p w14:paraId="31A6F302" w14:textId="60732122" w:rsidR="00A6738D" w:rsidRDefault="00270DB9" w:rsidP="00A6738D">
      <w:pPr>
        <w:pStyle w:val="Body"/>
      </w:pPr>
      <w:r>
        <w:t>Finally, we need to import the</w:t>
      </w:r>
      <w:r w:rsidR="00A6738D">
        <w:t xml:space="preserve"> new component and</w:t>
      </w:r>
      <w:r>
        <w:t xml:space="preserve"> update the switch statement in App.js to render the new component</w:t>
      </w:r>
      <w:r w:rsidR="00A6738D">
        <w:t xml:space="preserve"> (listing 10.8)</w:t>
      </w:r>
      <w:r>
        <w:t>.</w:t>
      </w:r>
    </w:p>
    <w:p w14:paraId="3BCB1195" w14:textId="3D906329" w:rsidR="00A6738D" w:rsidRDefault="00A6738D" w:rsidP="00A6738D">
      <w:pPr>
        <w:pStyle w:val="CodeListingCaption"/>
      </w:pPr>
      <w:r>
        <w:t xml:space="preserve">Listing 10.8 App.js with new </w:t>
      </w:r>
      <w:proofErr w:type="spellStart"/>
      <w:r>
        <w:t>ViewPager</w:t>
      </w:r>
      <w:proofErr w:type="spellEnd"/>
      <w:r>
        <w:t xml:space="preserve"> component</w:t>
      </w:r>
    </w:p>
    <w:p w14:paraId="343241F4" w14:textId="77777777" w:rsidR="00A6738D" w:rsidRDefault="00A6738D" w:rsidP="00A6738D">
      <w:pPr>
        <w:pStyle w:val="Code"/>
      </w:pPr>
      <w:r>
        <w:t>import React from 'react'</w:t>
      </w:r>
    </w:p>
    <w:p w14:paraId="07190935" w14:textId="77777777" w:rsidR="00A6738D" w:rsidRDefault="00A6738D" w:rsidP="00A6738D">
      <w:pPr>
        <w:pStyle w:val="Code"/>
      </w:pPr>
    </w:p>
    <w:p w14:paraId="6682E861" w14:textId="77777777" w:rsidR="00A6738D" w:rsidRDefault="00A6738D" w:rsidP="00A6738D">
      <w:pPr>
        <w:pStyle w:val="Code"/>
      </w:pPr>
      <w:r>
        <w:t>import Home from './Home'</w:t>
      </w:r>
    </w:p>
    <w:p w14:paraId="4719BEEF" w14:textId="77777777" w:rsidR="00A6738D" w:rsidRDefault="00A6738D" w:rsidP="00A6738D">
      <w:pPr>
        <w:pStyle w:val="Code"/>
      </w:pPr>
      <w:r>
        <w:t>import Toolbar from './Toolbar'</w:t>
      </w:r>
    </w:p>
    <w:p w14:paraId="41BEADAB" w14:textId="77777777" w:rsidR="00A6738D" w:rsidRDefault="00A6738D" w:rsidP="00A6738D">
      <w:pPr>
        <w:pStyle w:val="Code"/>
      </w:pPr>
      <w:r>
        <w:lastRenderedPageBreak/>
        <w:t>import ViewPager from './ViewPager'</w:t>
      </w:r>
    </w:p>
    <w:p w14:paraId="4B19409A" w14:textId="77777777" w:rsidR="00A6738D" w:rsidRDefault="00A6738D" w:rsidP="00A6738D">
      <w:pPr>
        <w:pStyle w:val="Code"/>
      </w:pPr>
    </w:p>
    <w:p w14:paraId="22D038BA" w14:textId="77777777" w:rsidR="00A6738D" w:rsidRDefault="00A6738D" w:rsidP="00A6738D">
      <w:pPr>
        <w:pStyle w:val="Code"/>
      </w:pPr>
      <w:r>
        <w:t>function getScene (scene) {</w:t>
      </w:r>
    </w:p>
    <w:p w14:paraId="291CF6D0" w14:textId="77777777" w:rsidR="00A6738D" w:rsidRDefault="00A6738D" w:rsidP="00A6738D">
      <w:pPr>
        <w:pStyle w:val="Code"/>
      </w:pPr>
      <w:r>
        <w:t xml:space="preserve">  switch (scene) {</w:t>
      </w:r>
    </w:p>
    <w:p w14:paraId="573548BA" w14:textId="77777777" w:rsidR="00A6738D" w:rsidRDefault="00A6738D" w:rsidP="00A6738D">
      <w:pPr>
        <w:pStyle w:val="Code"/>
      </w:pPr>
      <w:r>
        <w:t xml:space="preserve">    case 'Home':</w:t>
      </w:r>
    </w:p>
    <w:p w14:paraId="3233E622" w14:textId="77777777" w:rsidR="00A6738D" w:rsidRDefault="00A6738D" w:rsidP="00A6738D">
      <w:pPr>
        <w:pStyle w:val="Code"/>
      </w:pPr>
      <w:r>
        <w:t xml:space="preserve">      return Home</w:t>
      </w:r>
    </w:p>
    <w:p w14:paraId="0C1062AC" w14:textId="77777777" w:rsidR="00A6738D" w:rsidRDefault="00A6738D" w:rsidP="00A6738D">
      <w:pPr>
        <w:pStyle w:val="Code"/>
      </w:pPr>
      <w:r>
        <w:t xml:space="preserve">    case 'Toolbar':</w:t>
      </w:r>
    </w:p>
    <w:p w14:paraId="6BA61C6D" w14:textId="77777777" w:rsidR="00A6738D" w:rsidRDefault="00A6738D" w:rsidP="00A6738D">
      <w:pPr>
        <w:pStyle w:val="Code"/>
      </w:pPr>
      <w:r>
        <w:t xml:space="preserve">      return Toolbar</w:t>
      </w:r>
    </w:p>
    <w:p w14:paraId="5E9D676C" w14:textId="77777777" w:rsidR="00A6738D" w:rsidRDefault="00A6738D" w:rsidP="00A6738D">
      <w:pPr>
        <w:pStyle w:val="Code"/>
      </w:pPr>
      <w:r>
        <w:t xml:space="preserve">    case 'ViewPager':</w:t>
      </w:r>
    </w:p>
    <w:p w14:paraId="579594BE" w14:textId="77777777" w:rsidR="00A6738D" w:rsidRDefault="00A6738D" w:rsidP="00A6738D">
      <w:pPr>
        <w:pStyle w:val="Code"/>
      </w:pPr>
      <w:r>
        <w:t xml:space="preserve">      return ViewPager</w:t>
      </w:r>
    </w:p>
    <w:p w14:paraId="20781631" w14:textId="77777777" w:rsidR="00A6738D" w:rsidRDefault="00A6738D" w:rsidP="00A6738D">
      <w:pPr>
        <w:pStyle w:val="Code"/>
      </w:pPr>
      <w:r>
        <w:t xml:space="preserve">    default:</w:t>
      </w:r>
    </w:p>
    <w:p w14:paraId="39F80F1F" w14:textId="77777777" w:rsidR="00A6738D" w:rsidRDefault="00A6738D" w:rsidP="00A6738D">
      <w:pPr>
        <w:pStyle w:val="Code"/>
      </w:pPr>
      <w:r>
        <w:t xml:space="preserve">      return Home</w:t>
      </w:r>
    </w:p>
    <w:p w14:paraId="7C68F060" w14:textId="77777777" w:rsidR="00A6738D" w:rsidRDefault="00A6738D" w:rsidP="00A6738D">
      <w:pPr>
        <w:pStyle w:val="Code"/>
      </w:pPr>
      <w:r>
        <w:t xml:space="preserve">  }</w:t>
      </w:r>
    </w:p>
    <w:p w14:paraId="60DA8417" w14:textId="744DCC2A" w:rsidR="00A6738D" w:rsidRDefault="00A6738D" w:rsidP="00A6738D">
      <w:pPr>
        <w:pStyle w:val="Code"/>
      </w:pPr>
      <w:r>
        <w:t>}</w:t>
      </w:r>
    </w:p>
    <w:p w14:paraId="3A0A51E1" w14:textId="0CE2E5FE" w:rsidR="00A6738D" w:rsidRDefault="00A6738D" w:rsidP="00A6738D">
      <w:pPr>
        <w:pStyle w:val="Code"/>
      </w:pPr>
    </w:p>
    <w:p w14:paraId="38F3F151" w14:textId="77777777" w:rsidR="00A6738D" w:rsidRDefault="00A6738D" w:rsidP="00A6738D">
      <w:pPr>
        <w:pStyle w:val="Code"/>
      </w:pPr>
      <w:r>
        <w:t>const App = (props) =&gt; {</w:t>
      </w:r>
    </w:p>
    <w:p w14:paraId="017D7C55" w14:textId="77777777" w:rsidR="00A6738D" w:rsidRDefault="00A6738D" w:rsidP="00A6738D">
      <w:pPr>
        <w:pStyle w:val="Code"/>
      </w:pPr>
      <w:r>
        <w:t xml:space="preserve">  const Scene = getScene(props.scene)</w:t>
      </w:r>
    </w:p>
    <w:p w14:paraId="46177C6E" w14:textId="77777777" w:rsidR="00A6738D" w:rsidRDefault="00A6738D" w:rsidP="00A6738D">
      <w:pPr>
        <w:pStyle w:val="Code"/>
      </w:pPr>
      <w:r>
        <w:t xml:space="preserve">  return (</w:t>
      </w:r>
    </w:p>
    <w:p w14:paraId="0E0D609B" w14:textId="77777777" w:rsidR="00A6738D" w:rsidRDefault="00A6738D" w:rsidP="00A6738D">
      <w:pPr>
        <w:pStyle w:val="Code"/>
      </w:pPr>
      <w:r>
        <w:t xml:space="preserve">    &lt;Scene openDrawer={props.openDrawer} jump={props.jump} /&gt;</w:t>
      </w:r>
    </w:p>
    <w:p w14:paraId="323FD4AE" w14:textId="77777777" w:rsidR="00A6738D" w:rsidRDefault="00A6738D" w:rsidP="00A6738D">
      <w:pPr>
        <w:pStyle w:val="Code"/>
      </w:pPr>
      <w:r>
        <w:t xml:space="preserve">  )</w:t>
      </w:r>
    </w:p>
    <w:p w14:paraId="55CEDDCB" w14:textId="77777777" w:rsidR="00A6738D" w:rsidRDefault="00A6738D" w:rsidP="00A6738D">
      <w:pPr>
        <w:pStyle w:val="Code"/>
      </w:pPr>
      <w:r>
        <w:t>}</w:t>
      </w:r>
    </w:p>
    <w:p w14:paraId="7C1F92A1" w14:textId="77777777" w:rsidR="00A6738D" w:rsidRDefault="00A6738D" w:rsidP="00A6738D">
      <w:pPr>
        <w:pStyle w:val="Code"/>
      </w:pPr>
    </w:p>
    <w:p w14:paraId="62491B2E" w14:textId="77777777" w:rsidR="00A6738D" w:rsidRDefault="00A6738D" w:rsidP="00A6738D">
      <w:pPr>
        <w:pStyle w:val="Code"/>
      </w:pPr>
      <w:r>
        <w:t>export default App</w:t>
      </w:r>
    </w:p>
    <w:p w14:paraId="6738FCA0" w14:textId="77777777" w:rsidR="00A6738D" w:rsidRDefault="00A6738D" w:rsidP="00A6738D">
      <w:pPr>
        <w:pStyle w:val="Code"/>
      </w:pPr>
    </w:p>
    <w:p w14:paraId="2F6D9274" w14:textId="362A05F0" w:rsidR="00006F86" w:rsidRDefault="00006F86" w:rsidP="00006F86">
      <w:pPr>
        <w:pStyle w:val="Body"/>
      </w:pPr>
      <w:r>
        <w:t xml:space="preserve">Now, we should be able to run the app and see the new </w:t>
      </w:r>
      <w:proofErr w:type="spellStart"/>
      <w:r>
        <w:t>ViewPager</w:t>
      </w:r>
      <w:proofErr w:type="spellEnd"/>
      <w:r>
        <w:t xml:space="preserve"> Android Button in the side menu, and </w:t>
      </w:r>
      <w:r w:rsidR="00971B28">
        <w:t>can</w:t>
      </w:r>
      <w:r>
        <w:t xml:space="preserve"> view</w:t>
      </w:r>
      <w:r w:rsidR="004B617D">
        <w:t xml:space="preserve"> and interact with</w:t>
      </w:r>
      <w:r>
        <w:t xml:space="preserve"> the new component.</w:t>
      </w:r>
    </w:p>
    <w:p w14:paraId="46CD9F7F" w14:textId="37F09D45" w:rsidR="00006F86" w:rsidRDefault="00006F86" w:rsidP="00006F86">
      <w:pPr>
        <w:pStyle w:val="Head1"/>
      </w:pPr>
      <w:commentRangeStart w:id="31"/>
      <w:proofErr w:type="spellStart"/>
      <w:r>
        <w:t>DatePickerAndroid</w:t>
      </w:r>
      <w:commentRangeEnd w:id="31"/>
      <w:proofErr w:type="spellEnd"/>
      <w:r w:rsidR="00A55809">
        <w:rPr>
          <w:rStyle w:val="CommentReference"/>
          <w:rFonts w:asciiTheme="minorHAnsi" w:eastAsiaTheme="minorEastAsia" w:hAnsiTheme="minorHAnsi" w:cstheme="minorBidi"/>
          <w:b w:val="0"/>
          <w:i w:val="0"/>
          <w:color w:val="auto"/>
          <w:lang w:eastAsia="ja-JP"/>
        </w:rPr>
        <w:commentReference w:id="31"/>
      </w:r>
    </w:p>
    <w:p w14:paraId="0532949E" w14:textId="06F0EB6E" w:rsidR="004B617D" w:rsidRDefault="004B617D" w:rsidP="004B617D">
      <w:pPr>
        <w:pStyle w:val="Body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9F818C" wp14:editId="5A83C83D">
            <wp:simplePos x="0" y="0"/>
            <wp:positionH relativeFrom="column">
              <wp:posOffset>-64770</wp:posOffset>
            </wp:positionH>
            <wp:positionV relativeFrom="paragraph">
              <wp:posOffset>392430</wp:posOffset>
            </wp:positionV>
            <wp:extent cx="4212590" cy="2106295"/>
            <wp:effectExtent l="0" t="0" r="381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ePickerAndroi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DatePickerAndroid</w:t>
      </w:r>
      <w:proofErr w:type="spellEnd"/>
      <w:r>
        <w:t xml:space="preserve"> lets us open and interact with the native Android date picker dialog (figure 10.4).</w:t>
      </w:r>
    </w:p>
    <w:p w14:paraId="4F8D45F3" w14:textId="19974802" w:rsidR="004B617D" w:rsidRDefault="004B617D" w:rsidP="004B617D">
      <w:pPr>
        <w:pStyle w:val="FigureCaption"/>
      </w:pPr>
      <w:r>
        <w:t xml:space="preserve">Figure 10.4 </w:t>
      </w:r>
      <w:commentRangeStart w:id="32"/>
      <w:proofErr w:type="spellStart"/>
      <w:r>
        <w:t>DatePickerAndroid</w:t>
      </w:r>
      <w:commentRangeEnd w:id="32"/>
      <w:proofErr w:type="spellEnd"/>
      <w:r w:rsidR="006304AB">
        <w:rPr>
          <w:rStyle w:val="CommentReference"/>
          <w:rFonts w:asciiTheme="minorHAnsi" w:eastAsiaTheme="minorEastAsia" w:hAnsiTheme="minorHAnsi" w:cstheme="minorBidi"/>
          <w:color w:val="auto"/>
          <w:lang w:eastAsia="ja-JP"/>
        </w:rPr>
        <w:commentReference w:id="32"/>
      </w:r>
      <w:r w:rsidR="00B36D5F">
        <w:t xml:space="preserve"> with a button that opens the </w:t>
      </w:r>
      <w:proofErr w:type="spellStart"/>
      <w:r w:rsidR="00B36D5F">
        <w:t>datePicker</w:t>
      </w:r>
      <w:proofErr w:type="spellEnd"/>
      <w:r w:rsidR="00B36D5F">
        <w:t>, and then shows the selected date in the view</w:t>
      </w:r>
    </w:p>
    <w:p w14:paraId="3BBB6D50" w14:textId="243A6EC9" w:rsidR="00024AE0" w:rsidRDefault="00024AE0" w:rsidP="00024AE0">
      <w:pPr>
        <w:pStyle w:val="Body"/>
      </w:pPr>
      <w:r>
        <w:lastRenderedPageBreak/>
        <w:t xml:space="preserve">To open and use the </w:t>
      </w:r>
      <w:r w:rsidRPr="00024AE0">
        <w:rPr>
          <w:rStyle w:val="CodeChar"/>
        </w:rPr>
        <w:t>DatePickerAndroid</w:t>
      </w:r>
      <w:r>
        <w:t xml:space="preserve"> component, we import </w:t>
      </w:r>
      <w:r w:rsidRPr="00024AE0">
        <w:rPr>
          <w:rStyle w:val="CodeChar"/>
        </w:rPr>
        <w:t>DatePickerAndroid</w:t>
      </w:r>
      <w:r>
        <w:t xml:space="preserve"> and call </w:t>
      </w:r>
      <w:r w:rsidRPr="00024AE0">
        <w:rPr>
          <w:rStyle w:val="CodeChar"/>
        </w:rPr>
        <w:t>DatePickerAndroid.open()</w:t>
      </w:r>
      <w:r w:rsidRPr="00024AE0">
        <w:t>.</w:t>
      </w:r>
    </w:p>
    <w:p w14:paraId="5D250D0F" w14:textId="5C66E871" w:rsidR="00024AE0" w:rsidRDefault="00B868EF" w:rsidP="00024AE0">
      <w:pPr>
        <w:pStyle w:val="Body"/>
      </w:pPr>
      <w:r>
        <w:t xml:space="preserve">To get started, create app/DatePicker.js and </w:t>
      </w:r>
      <w:commentRangeStart w:id="33"/>
      <w:r>
        <w:t xml:space="preserve">create </w:t>
      </w:r>
      <w:r w:rsidR="00B36D5F">
        <w:t>DatePicker.js</w:t>
      </w:r>
      <w:r>
        <w:t xml:space="preserve"> </w:t>
      </w:r>
      <w:commentRangeEnd w:id="33"/>
      <w:r w:rsidR="00ED6235">
        <w:rPr>
          <w:rStyle w:val="CommentReference"/>
          <w:rFonts w:asciiTheme="minorHAnsi" w:eastAsiaTheme="minorEastAsia" w:hAnsiTheme="minorHAnsi" w:cstheme="minorBidi"/>
          <w:color w:val="auto"/>
          <w:lang w:eastAsia="ja-JP"/>
        </w:rPr>
        <w:commentReference w:id="33"/>
      </w:r>
      <w:r>
        <w:t>(listing</w:t>
      </w:r>
      <w:r w:rsidR="00024AE0">
        <w:t xml:space="preserve"> </w:t>
      </w:r>
      <w:r>
        <w:t>10.9).</w:t>
      </w:r>
    </w:p>
    <w:p w14:paraId="69553705" w14:textId="72F018FB" w:rsidR="00B868EF" w:rsidRDefault="00B868EF" w:rsidP="00B868EF">
      <w:pPr>
        <w:pStyle w:val="CodeListingCaption"/>
      </w:pPr>
      <w:r>
        <w:t xml:space="preserve">Listing 10.9 </w:t>
      </w:r>
      <w:r w:rsidR="00B36D5F">
        <w:t xml:space="preserve">Implementing a </w:t>
      </w:r>
      <w:proofErr w:type="spellStart"/>
      <w:r w:rsidR="00B36D5F">
        <w:t>DatePicker</w:t>
      </w:r>
      <w:proofErr w:type="spellEnd"/>
      <w:r w:rsidR="00B36D5F">
        <w:t xml:space="preserve"> component - </w:t>
      </w:r>
      <w:commentRangeStart w:id="34"/>
      <w:r>
        <w:t>DatePicker</w:t>
      </w:r>
      <w:commentRangeEnd w:id="34"/>
      <w:r w:rsidR="00ED6235">
        <w:rPr>
          <w:rStyle w:val="CommentReference"/>
          <w:rFonts w:asciiTheme="minorHAnsi" w:eastAsiaTheme="minorEastAsia" w:hAnsiTheme="minorHAnsi" w:cstheme="minorBidi"/>
          <w:b w:val="0"/>
          <w:lang w:eastAsia="ja-JP"/>
        </w:rPr>
        <w:commentReference w:id="34"/>
      </w:r>
      <w:r>
        <w:t>.js</w:t>
      </w:r>
    </w:p>
    <w:p w14:paraId="22416FF7" w14:textId="77777777" w:rsidR="00B868EF" w:rsidRDefault="00B868EF" w:rsidP="00B868EF">
      <w:pPr>
        <w:pStyle w:val="Code"/>
      </w:pPr>
      <w:r>
        <w:t>import React, { Component } from 'react'</w:t>
      </w:r>
    </w:p>
    <w:p w14:paraId="437121BC" w14:textId="72BB3E6F" w:rsidR="00B868EF" w:rsidRDefault="00B868EF" w:rsidP="00B868EF">
      <w:pPr>
        <w:pStyle w:val="Code"/>
      </w:pPr>
      <w:r>
        <w:t>import { DatePickerAndroid, View, Text } from 'react-native'</w:t>
      </w:r>
      <w:r w:rsidR="006356CC">
        <w:t xml:space="preserve"> // A</w:t>
      </w:r>
    </w:p>
    <w:p w14:paraId="6627FC51" w14:textId="77777777" w:rsidR="00B868EF" w:rsidRDefault="00B868EF" w:rsidP="00B868EF">
      <w:pPr>
        <w:pStyle w:val="Code"/>
      </w:pPr>
    </w:p>
    <w:p w14:paraId="27079328" w14:textId="77777777" w:rsidR="00B868EF" w:rsidRDefault="00B868EF" w:rsidP="00B868EF">
      <w:pPr>
        <w:pStyle w:val="Code"/>
      </w:pPr>
      <w:r>
        <w:t>let styles</w:t>
      </w:r>
    </w:p>
    <w:p w14:paraId="68A5364D" w14:textId="77777777" w:rsidR="00B868EF" w:rsidRDefault="00B868EF" w:rsidP="00B868EF">
      <w:pPr>
        <w:pStyle w:val="Code"/>
      </w:pPr>
    </w:p>
    <w:p w14:paraId="252120D5" w14:textId="77777777" w:rsidR="00B868EF" w:rsidRDefault="00B868EF" w:rsidP="00B868EF">
      <w:pPr>
        <w:pStyle w:val="Code"/>
      </w:pPr>
      <w:r>
        <w:t>class DatePicker extends Component {</w:t>
      </w:r>
    </w:p>
    <w:p w14:paraId="02F564B3" w14:textId="77777777" w:rsidR="00B868EF" w:rsidRDefault="00B868EF" w:rsidP="00B868EF">
      <w:pPr>
        <w:pStyle w:val="Code"/>
      </w:pPr>
    </w:p>
    <w:p w14:paraId="1B24C7EC" w14:textId="77777777" w:rsidR="00B868EF" w:rsidRDefault="00B868EF" w:rsidP="00B868EF">
      <w:pPr>
        <w:pStyle w:val="Code"/>
      </w:pPr>
      <w:r>
        <w:t xml:space="preserve">  constructor() {</w:t>
      </w:r>
    </w:p>
    <w:p w14:paraId="6D16789C" w14:textId="77777777" w:rsidR="00B868EF" w:rsidRDefault="00B868EF" w:rsidP="00B868EF">
      <w:pPr>
        <w:pStyle w:val="Code"/>
      </w:pPr>
      <w:r>
        <w:t xml:space="preserve">    super()</w:t>
      </w:r>
    </w:p>
    <w:p w14:paraId="121DDB48" w14:textId="14572096" w:rsidR="00B868EF" w:rsidRDefault="00B868EF" w:rsidP="00B868EF">
      <w:pPr>
        <w:pStyle w:val="Code"/>
      </w:pPr>
      <w:r>
        <w:t xml:space="preserve">    this.state = {</w:t>
      </w:r>
      <w:r w:rsidR="006356CC">
        <w:t xml:space="preserve"> // B</w:t>
      </w:r>
    </w:p>
    <w:p w14:paraId="1E720E22" w14:textId="77777777" w:rsidR="00B868EF" w:rsidRDefault="00B868EF" w:rsidP="00B868EF">
      <w:pPr>
        <w:pStyle w:val="Code"/>
      </w:pPr>
      <w:r>
        <w:t xml:space="preserve">      date: new Date()</w:t>
      </w:r>
    </w:p>
    <w:p w14:paraId="1894F1F1" w14:textId="77777777" w:rsidR="00B868EF" w:rsidRDefault="00B868EF" w:rsidP="00B868EF">
      <w:pPr>
        <w:pStyle w:val="Code"/>
      </w:pPr>
      <w:r>
        <w:t xml:space="preserve">    }</w:t>
      </w:r>
    </w:p>
    <w:p w14:paraId="251257E2" w14:textId="77777777" w:rsidR="00B868EF" w:rsidRDefault="00B868EF" w:rsidP="00B868EF">
      <w:pPr>
        <w:pStyle w:val="Code"/>
      </w:pPr>
      <w:r>
        <w:t xml:space="preserve">    this.openDatePicker = this.openDatePicker.bind(this)</w:t>
      </w:r>
    </w:p>
    <w:p w14:paraId="4BC24ED2" w14:textId="77777777" w:rsidR="00B868EF" w:rsidRDefault="00B868EF" w:rsidP="00B868EF">
      <w:pPr>
        <w:pStyle w:val="Code"/>
      </w:pPr>
      <w:r>
        <w:t xml:space="preserve">  }</w:t>
      </w:r>
    </w:p>
    <w:p w14:paraId="7856A055" w14:textId="77777777" w:rsidR="00B868EF" w:rsidRDefault="00B868EF" w:rsidP="00B868EF">
      <w:pPr>
        <w:pStyle w:val="Code"/>
      </w:pPr>
    </w:p>
    <w:p w14:paraId="2E51D91D" w14:textId="6D89E27F" w:rsidR="00B868EF" w:rsidRDefault="00B868EF" w:rsidP="00B868EF">
      <w:pPr>
        <w:pStyle w:val="Code"/>
      </w:pPr>
      <w:r>
        <w:t xml:space="preserve">  openDatePicker () {</w:t>
      </w:r>
      <w:r w:rsidR="006356CC">
        <w:t xml:space="preserve"> // C</w:t>
      </w:r>
    </w:p>
    <w:p w14:paraId="1502E74F" w14:textId="77777777" w:rsidR="00B868EF" w:rsidRDefault="00B868EF" w:rsidP="00B868EF">
      <w:pPr>
        <w:pStyle w:val="Code"/>
      </w:pPr>
      <w:r>
        <w:t xml:space="preserve">    DatePickerAndroid.open({</w:t>
      </w:r>
    </w:p>
    <w:p w14:paraId="2B7076E6" w14:textId="52A91B74" w:rsidR="00B868EF" w:rsidRDefault="00B868EF" w:rsidP="00B868EF">
      <w:pPr>
        <w:pStyle w:val="Code"/>
      </w:pPr>
      <w:r>
        <w:t xml:space="preserve">      </w:t>
      </w:r>
      <w:r w:rsidR="00A73FA1" w:rsidRPr="00A73FA1">
        <w:t>date: this.state.date</w:t>
      </w:r>
    </w:p>
    <w:p w14:paraId="148E2E0C" w14:textId="77777777" w:rsidR="00B868EF" w:rsidRDefault="00B868EF" w:rsidP="00B868EF">
      <w:pPr>
        <w:pStyle w:val="Code"/>
      </w:pPr>
      <w:r>
        <w:t xml:space="preserve">    })</w:t>
      </w:r>
    </w:p>
    <w:p w14:paraId="54D5A995" w14:textId="77777777" w:rsidR="003A680D" w:rsidRDefault="00B868EF" w:rsidP="003A680D">
      <w:pPr>
        <w:pStyle w:val="Code"/>
      </w:pPr>
      <w:r>
        <w:t xml:space="preserve">    </w:t>
      </w:r>
      <w:r w:rsidR="003A680D">
        <w:t>.then((date) =&gt; {</w:t>
      </w:r>
    </w:p>
    <w:p w14:paraId="227E2B20" w14:textId="77777777" w:rsidR="003A680D" w:rsidRDefault="003A680D" w:rsidP="003A680D">
      <w:pPr>
        <w:pStyle w:val="Code"/>
      </w:pPr>
      <w:r>
        <w:t xml:space="preserve">      const { year, month, day, action } = date</w:t>
      </w:r>
    </w:p>
    <w:p w14:paraId="5D493F11" w14:textId="77777777" w:rsidR="003A680D" w:rsidRDefault="003A680D" w:rsidP="003A680D">
      <w:pPr>
        <w:pStyle w:val="Code"/>
      </w:pPr>
      <w:r>
        <w:t xml:space="preserve">      if (action === 'dateSetAction') {</w:t>
      </w:r>
    </w:p>
    <w:p w14:paraId="5E056436" w14:textId="77777777" w:rsidR="003A680D" w:rsidRDefault="003A680D" w:rsidP="003A680D">
      <w:pPr>
        <w:pStyle w:val="Code"/>
      </w:pPr>
      <w:r>
        <w:t xml:space="preserve">        this.setState({ date: new Date(year, month, day) })</w:t>
      </w:r>
    </w:p>
    <w:p w14:paraId="0FE2612F" w14:textId="77777777" w:rsidR="003A680D" w:rsidRDefault="003A680D" w:rsidP="003A680D">
      <w:pPr>
        <w:pStyle w:val="Code"/>
      </w:pPr>
      <w:r>
        <w:t xml:space="preserve">      }</w:t>
      </w:r>
    </w:p>
    <w:p w14:paraId="14414D32" w14:textId="7AB6FB52" w:rsidR="00B868EF" w:rsidRDefault="003A680D" w:rsidP="003A680D">
      <w:pPr>
        <w:pStyle w:val="Code"/>
      </w:pPr>
      <w:r>
        <w:t xml:space="preserve">    })</w:t>
      </w:r>
      <w:r w:rsidR="00B868EF">
        <w:t xml:space="preserve">  }</w:t>
      </w:r>
    </w:p>
    <w:p w14:paraId="283B3655" w14:textId="77777777" w:rsidR="00B868EF" w:rsidRDefault="00B868EF" w:rsidP="00B868EF">
      <w:pPr>
        <w:pStyle w:val="Code"/>
      </w:pPr>
    </w:p>
    <w:p w14:paraId="02A01314" w14:textId="77777777" w:rsidR="00B868EF" w:rsidRDefault="00B868EF" w:rsidP="00B868EF">
      <w:pPr>
        <w:pStyle w:val="Code"/>
      </w:pPr>
      <w:r>
        <w:t xml:space="preserve">  render() {</w:t>
      </w:r>
    </w:p>
    <w:p w14:paraId="5208A295" w14:textId="77777777" w:rsidR="00B868EF" w:rsidRDefault="00B868EF" w:rsidP="00B868EF">
      <w:pPr>
        <w:pStyle w:val="Code"/>
      </w:pPr>
      <w:r>
        <w:t xml:space="preserve">    const {</w:t>
      </w:r>
    </w:p>
    <w:p w14:paraId="30521070" w14:textId="77777777" w:rsidR="00B868EF" w:rsidRDefault="00B868EF" w:rsidP="00B868EF">
      <w:pPr>
        <w:pStyle w:val="Code"/>
      </w:pPr>
      <w:r>
        <w:t xml:space="preserve">      container,</w:t>
      </w:r>
    </w:p>
    <w:p w14:paraId="574D6F27" w14:textId="77777777" w:rsidR="00B868EF" w:rsidRDefault="00B868EF" w:rsidP="00B868EF">
      <w:pPr>
        <w:pStyle w:val="Code"/>
      </w:pPr>
      <w:r>
        <w:t xml:space="preserve">      text</w:t>
      </w:r>
    </w:p>
    <w:p w14:paraId="50AE1C89" w14:textId="77777777" w:rsidR="00B868EF" w:rsidRDefault="00B868EF" w:rsidP="00B868EF">
      <w:pPr>
        <w:pStyle w:val="Code"/>
      </w:pPr>
      <w:r>
        <w:t xml:space="preserve">    } = styles</w:t>
      </w:r>
    </w:p>
    <w:p w14:paraId="428986CA" w14:textId="77777777" w:rsidR="00B868EF" w:rsidRDefault="00B868EF" w:rsidP="00B868EF">
      <w:pPr>
        <w:pStyle w:val="Code"/>
      </w:pPr>
    </w:p>
    <w:p w14:paraId="3104D71D" w14:textId="77777777" w:rsidR="00B868EF" w:rsidRDefault="00B868EF" w:rsidP="00B868EF">
      <w:pPr>
        <w:pStyle w:val="Code"/>
      </w:pPr>
      <w:r>
        <w:t xml:space="preserve">    return (</w:t>
      </w:r>
    </w:p>
    <w:p w14:paraId="21BD444F" w14:textId="5DC31154" w:rsidR="00B868EF" w:rsidRDefault="00B868EF" w:rsidP="00B868EF">
      <w:pPr>
        <w:pStyle w:val="Code"/>
      </w:pPr>
      <w:r>
        <w:t xml:space="preserve">      &lt;View style={container}&gt;</w:t>
      </w:r>
      <w:r w:rsidR="006356CC">
        <w:t xml:space="preserve"> // D</w:t>
      </w:r>
    </w:p>
    <w:p w14:paraId="74F25D31" w14:textId="77777777" w:rsidR="00B868EF" w:rsidRDefault="00B868EF" w:rsidP="00B868EF">
      <w:pPr>
        <w:pStyle w:val="Code"/>
      </w:pPr>
      <w:r>
        <w:t xml:space="preserve">        &lt;Text onPress={this.openDatePicker} style={text}&gt;Open Datepicker&lt;/Text&gt;</w:t>
      </w:r>
    </w:p>
    <w:p w14:paraId="10EE207B" w14:textId="77777777" w:rsidR="00B868EF" w:rsidRDefault="00B868EF" w:rsidP="00B868EF">
      <w:pPr>
        <w:pStyle w:val="Code"/>
      </w:pPr>
      <w:r>
        <w:t xml:space="preserve">        &lt;Text style={text}&gt;{this.state.date.toString()}&lt;/Text&gt;</w:t>
      </w:r>
    </w:p>
    <w:p w14:paraId="1A60D5F1" w14:textId="77777777" w:rsidR="00B868EF" w:rsidRDefault="00B868EF" w:rsidP="00B868EF">
      <w:pPr>
        <w:pStyle w:val="Code"/>
      </w:pPr>
      <w:r>
        <w:t xml:space="preserve">      &lt;/View&gt;</w:t>
      </w:r>
    </w:p>
    <w:p w14:paraId="0FFC4E6D" w14:textId="77777777" w:rsidR="00B868EF" w:rsidRDefault="00B868EF" w:rsidP="00B868EF">
      <w:pPr>
        <w:pStyle w:val="Code"/>
      </w:pPr>
      <w:r>
        <w:t xml:space="preserve">    )</w:t>
      </w:r>
    </w:p>
    <w:p w14:paraId="5D597733" w14:textId="77777777" w:rsidR="00B868EF" w:rsidRDefault="00B868EF" w:rsidP="00B868EF">
      <w:pPr>
        <w:pStyle w:val="Code"/>
      </w:pPr>
      <w:r>
        <w:t xml:space="preserve">  }</w:t>
      </w:r>
    </w:p>
    <w:p w14:paraId="4C3EC3EE" w14:textId="77777777" w:rsidR="00B868EF" w:rsidRDefault="00B868EF" w:rsidP="00B868EF">
      <w:pPr>
        <w:pStyle w:val="Code"/>
      </w:pPr>
      <w:r>
        <w:t>}</w:t>
      </w:r>
    </w:p>
    <w:p w14:paraId="1EEF6A96" w14:textId="77777777" w:rsidR="00B868EF" w:rsidRDefault="00B868EF" w:rsidP="00B868EF">
      <w:pPr>
        <w:pStyle w:val="Code"/>
      </w:pPr>
    </w:p>
    <w:p w14:paraId="61D8D043" w14:textId="77777777" w:rsidR="00B868EF" w:rsidRDefault="00B868EF" w:rsidP="00B868EF">
      <w:pPr>
        <w:pStyle w:val="Code"/>
      </w:pPr>
      <w:r>
        <w:t>styles = {</w:t>
      </w:r>
    </w:p>
    <w:p w14:paraId="55BA7706" w14:textId="77777777" w:rsidR="00B868EF" w:rsidRDefault="00B868EF" w:rsidP="00B868EF">
      <w:pPr>
        <w:pStyle w:val="Code"/>
      </w:pPr>
      <w:r>
        <w:t xml:space="preserve">  container: {</w:t>
      </w:r>
    </w:p>
    <w:p w14:paraId="6D751577" w14:textId="77777777" w:rsidR="00B868EF" w:rsidRDefault="00B868EF" w:rsidP="00B868EF">
      <w:pPr>
        <w:pStyle w:val="Code"/>
      </w:pPr>
      <w:r>
        <w:t xml:space="preserve">    flex: 1,</w:t>
      </w:r>
    </w:p>
    <w:p w14:paraId="3FC572D6" w14:textId="77777777" w:rsidR="00B868EF" w:rsidRDefault="00B868EF" w:rsidP="00B868EF">
      <w:pPr>
        <w:pStyle w:val="Code"/>
      </w:pPr>
      <w:r>
        <w:t xml:space="preserve">    justifyContent: 'center',</w:t>
      </w:r>
    </w:p>
    <w:p w14:paraId="14D35848" w14:textId="77777777" w:rsidR="00B868EF" w:rsidRDefault="00B868EF" w:rsidP="00B868EF">
      <w:pPr>
        <w:pStyle w:val="Code"/>
      </w:pPr>
      <w:r>
        <w:t xml:space="preserve">    alignItems: 'center'</w:t>
      </w:r>
    </w:p>
    <w:p w14:paraId="0AEE8226" w14:textId="77777777" w:rsidR="00B868EF" w:rsidRDefault="00B868EF" w:rsidP="00B868EF">
      <w:pPr>
        <w:pStyle w:val="Code"/>
      </w:pPr>
      <w:r>
        <w:t xml:space="preserve">  },</w:t>
      </w:r>
    </w:p>
    <w:p w14:paraId="7B03A3EC" w14:textId="77777777" w:rsidR="00B868EF" w:rsidRDefault="00B868EF" w:rsidP="00B868EF">
      <w:pPr>
        <w:pStyle w:val="Code"/>
      </w:pPr>
      <w:r>
        <w:lastRenderedPageBreak/>
        <w:t xml:space="preserve">  text: {</w:t>
      </w:r>
    </w:p>
    <w:p w14:paraId="55B496CF" w14:textId="77777777" w:rsidR="00B868EF" w:rsidRDefault="00B868EF" w:rsidP="00B868EF">
      <w:pPr>
        <w:pStyle w:val="Code"/>
      </w:pPr>
      <w:r>
        <w:t xml:space="preserve">    marginBottom: 15,</w:t>
      </w:r>
    </w:p>
    <w:p w14:paraId="0C0A69A1" w14:textId="77777777" w:rsidR="00B868EF" w:rsidRDefault="00B868EF" w:rsidP="00B868EF">
      <w:pPr>
        <w:pStyle w:val="Code"/>
      </w:pPr>
      <w:r>
        <w:t xml:space="preserve">    fontSize: 20</w:t>
      </w:r>
    </w:p>
    <w:p w14:paraId="06830495" w14:textId="77777777" w:rsidR="00B868EF" w:rsidRDefault="00B868EF" w:rsidP="00B868EF">
      <w:pPr>
        <w:pStyle w:val="Code"/>
      </w:pPr>
      <w:r>
        <w:t xml:space="preserve">  }</w:t>
      </w:r>
    </w:p>
    <w:p w14:paraId="6B53795B" w14:textId="77777777" w:rsidR="00B868EF" w:rsidRDefault="00B868EF" w:rsidP="00B868EF">
      <w:pPr>
        <w:pStyle w:val="Code"/>
      </w:pPr>
      <w:r>
        <w:t>}</w:t>
      </w:r>
    </w:p>
    <w:p w14:paraId="7C637EDB" w14:textId="77777777" w:rsidR="00B868EF" w:rsidRDefault="00B868EF" w:rsidP="00B868EF">
      <w:pPr>
        <w:pStyle w:val="Code"/>
      </w:pPr>
    </w:p>
    <w:p w14:paraId="10069FDB" w14:textId="77777777" w:rsidR="00B868EF" w:rsidRDefault="00B868EF" w:rsidP="00B868EF">
      <w:pPr>
        <w:pStyle w:val="Code"/>
      </w:pPr>
      <w:r>
        <w:t>export default DatePicker</w:t>
      </w:r>
    </w:p>
    <w:p w14:paraId="4BC28BAC" w14:textId="77777777" w:rsidR="00B868EF" w:rsidRDefault="00B868EF" w:rsidP="00024AE0">
      <w:pPr>
        <w:pStyle w:val="Body"/>
      </w:pPr>
    </w:p>
    <w:p w14:paraId="1F7CB2A3" w14:textId="21863211" w:rsidR="006356CC" w:rsidRDefault="006356CC" w:rsidP="006356CC">
      <w:pPr>
        <w:pStyle w:val="CodeAnnotation"/>
        <w:numPr>
          <w:ilvl w:val="0"/>
          <w:numId w:val="43"/>
        </w:numPr>
      </w:pPr>
      <w:r>
        <w:t xml:space="preserve">import </w:t>
      </w:r>
      <w:r w:rsidRPr="006356CC">
        <w:rPr>
          <w:rStyle w:val="CodeChar"/>
        </w:rPr>
        <w:t>DatePickerAndroid</w:t>
      </w:r>
      <w:r>
        <w:t xml:space="preserve"> from React Native</w:t>
      </w:r>
    </w:p>
    <w:p w14:paraId="0E710980" w14:textId="343B835A" w:rsidR="006356CC" w:rsidRDefault="006356CC" w:rsidP="006356CC">
      <w:pPr>
        <w:pStyle w:val="CodeAnnotation"/>
        <w:numPr>
          <w:ilvl w:val="0"/>
          <w:numId w:val="43"/>
        </w:numPr>
        <w:rPr>
          <w:rStyle w:val="CodeChar"/>
        </w:rPr>
      </w:pPr>
      <w:r>
        <w:t xml:space="preserve">create the state, setting the date as a </w:t>
      </w:r>
      <w:r w:rsidRPr="006356CC">
        <w:rPr>
          <w:rStyle w:val="CodeChar"/>
        </w:rPr>
        <w:t>new Date()</w:t>
      </w:r>
    </w:p>
    <w:p w14:paraId="213A0052" w14:textId="39714BBF" w:rsidR="006356CC" w:rsidRPr="003A680D" w:rsidRDefault="006356CC" w:rsidP="006356CC">
      <w:pPr>
        <w:pStyle w:val="CodeAnnotation"/>
        <w:numPr>
          <w:ilvl w:val="0"/>
          <w:numId w:val="43"/>
        </w:numPr>
        <w:rPr>
          <w:rFonts w:ascii="Courier New" w:hAnsi="Courier New"/>
          <w:noProof/>
          <w:snapToGrid w:val="0"/>
          <w:color w:val="000000"/>
          <w:sz w:val="16"/>
        </w:rPr>
      </w:pPr>
      <w:r>
        <w:t>cre</w:t>
      </w:r>
      <w:r w:rsidR="00575B80">
        <w:t xml:space="preserve">ate </w:t>
      </w:r>
      <w:proofErr w:type="spellStart"/>
      <w:r w:rsidR="00575B80">
        <w:t>openDatePicker</w:t>
      </w:r>
      <w:proofErr w:type="spellEnd"/>
      <w:r w:rsidR="00575B80">
        <w:t xml:space="preserve"> method</w:t>
      </w:r>
      <w:r w:rsidR="0092093A">
        <w:t xml:space="preserve">, passing in the </w:t>
      </w:r>
      <w:r w:rsidR="00A73FA1">
        <w:t xml:space="preserve">current date as the date to show on when the </w:t>
      </w:r>
      <w:proofErr w:type="spellStart"/>
      <w:r w:rsidR="00A73FA1">
        <w:t>datepicker</w:t>
      </w:r>
      <w:proofErr w:type="spellEnd"/>
      <w:r w:rsidR="00A73FA1">
        <w:t xml:space="preserve"> opens</w:t>
      </w:r>
      <w:r w:rsidR="00575B80">
        <w:t>. The open method returns a prom</w:t>
      </w:r>
      <w:r w:rsidR="00A73FA1">
        <w:t xml:space="preserve">ise, giving us an object with </w:t>
      </w:r>
      <w:r w:rsidR="006B08A5">
        <w:t xml:space="preserve">the chosen day, month, year, </w:t>
      </w:r>
      <w:r w:rsidR="003A680D">
        <w:t>and</w:t>
      </w:r>
      <w:r w:rsidR="006B08A5">
        <w:t xml:space="preserve"> the action that was chosen. If you choose a date, then the action is </w:t>
      </w:r>
      <w:r w:rsidR="006B08A5" w:rsidRPr="006B08A5">
        <w:rPr>
          <w:rStyle w:val="CodeChar"/>
        </w:rPr>
        <w:t>dateSetAction</w:t>
      </w:r>
      <w:r w:rsidR="006B08A5">
        <w:t xml:space="preserve">. If the modal is dismissed, then the action is </w:t>
      </w:r>
      <w:r w:rsidR="006B08A5" w:rsidRPr="006B08A5">
        <w:rPr>
          <w:rStyle w:val="CodeChar"/>
        </w:rPr>
        <w:t>dismissedAction</w:t>
      </w:r>
      <w:r w:rsidR="006B08A5">
        <w:t>.</w:t>
      </w:r>
    </w:p>
    <w:p w14:paraId="340611B3" w14:textId="748AFECC" w:rsidR="003A680D" w:rsidRPr="003A680D" w:rsidRDefault="003A680D" w:rsidP="003A680D">
      <w:pPr>
        <w:pStyle w:val="CodeAnnotation"/>
        <w:numPr>
          <w:ilvl w:val="0"/>
          <w:numId w:val="43"/>
        </w:numPr>
        <w:rPr>
          <w:rFonts w:ascii="Courier New" w:hAnsi="Courier New"/>
          <w:noProof/>
          <w:snapToGrid w:val="0"/>
          <w:color w:val="000000"/>
          <w:sz w:val="16"/>
        </w:rPr>
      </w:pPr>
      <w:r>
        <w:t xml:space="preserve">We create a button that will call the </w:t>
      </w:r>
      <w:r w:rsidRPr="003A680D">
        <w:rPr>
          <w:rStyle w:val="CodeChar"/>
        </w:rPr>
        <w:t>openDatePicker</w:t>
      </w:r>
      <w:r>
        <w:t xml:space="preserve"> method, and display the date in our View.</w:t>
      </w:r>
    </w:p>
    <w:p w14:paraId="4D5DE6DD" w14:textId="0C1B341C" w:rsidR="003A680D" w:rsidRDefault="003A680D" w:rsidP="003A680D">
      <w:pPr>
        <w:pStyle w:val="Body"/>
      </w:pPr>
      <w:r>
        <w:t>Now that we have the component created, let’s update app/App.js to include the new component (listing 10.10).</w:t>
      </w:r>
    </w:p>
    <w:p w14:paraId="4998F5D1" w14:textId="5867F00C" w:rsidR="003A680D" w:rsidRDefault="003A680D" w:rsidP="003A680D">
      <w:pPr>
        <w:pStyle w:val="CodeListingCaption"/>
      </w:pPr>
      <w:r>
        <w:t xml:space="preserve">Listing 10.10 app/App.js with new </w:t>
      </w:r>
      <w:proofErr w:type="spellStart"/>
      <w:r>
        <w:t>DatePicker</w:t>
      </w:r>
      <w:proofErr w:type="spellEnd"/>
      <w:r>
        <w:t xml:space="preserve"> component</w:t>
      </w:r>
    </w:p>
    <w:p w14:paraId="6F2E6CED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>import React from 'react'</w:t>
      </w:r>
    </w:p>
    <w:p w14:paraId="6315A7F2" w14:textId="77777777" w:rsidR="003A680D" w:rsidRPr="003A680D" w:rsidRDefault="003A680D" w:rsidP="003A680D">
      <w:pPr>
        <w:pStyle w:val="Code"/>
        <w:rPr>
          <w:snapToGrid/>
        </w:rPr>
      </w:pPr>
    </w:p>
    <w:p w14:paraId="50D8E5D3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>import Home from './Home'</w:t>
      </w:r>
    </w:p>
    <w:p w14:paraId="2BF5B39C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>import Toolbar from './Toolbar'</w:t>
      </w:r>
    </w:p>
    <w:p w14:paraId="0BF826FD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>import ViewPager from './ViewPager'</w:t>
      </w:r>
    </w:p>
    <w:p w14:paraId="49FC7E0B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>import DatePicker from './DatePicker'</w:t>
      </w:r>
    </w:p>
    <w:p w14:paraId="767C466E" w14:textId="77777777" w:rsidR="003A680D" w:rsidRPr="003A680D" w:rsidRDefault="003A680D" w:rsidP="003A680D">
      <w:pPr>
        <w:pStyle w:val="Code"/>
        <w:rPr>
          <w:snapToGrid/>
        </w:rPr>
      </w:pPr>
    </w:p>
    <w:p w14:paraId="18A6F362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>function getScene (scene) {</w:t>
      </w:r>
    </w:p>
    <w:p w14:paraId="57D3AF2C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switch (scene) {</w:t>
      </w:r>
    </w:p>
    <w:p w14:paraId="6EF40A24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  case 'Home':</w:t>
      </w:r>
    </w:p>
    <w:p w14:paraId="2335FB25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    return Home</w:t>
      </w:r>
    </w:p>
    <w:p w14:paraId="68F07BDA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  case 'Toolbar':</w:t>
      </w:r>
    </w:p>
    <w:p w14:paraId="6CCC49FC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    return Toolbar</w:t>
      </w:r>
    </w:p>
    <w:p w14:paraId="743F490C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  case 'ViewPager':</w:t>
      </w:r>
    </w:p>
    <w:p w14:paraId="3AE23EFB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    return ViewPager</w:t>
      </w:r>
    </w:p>
    <w:p w14:paraId="1496F323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  case 'DatePicker':</w:t>
      </w:r>
    </w:p>
    <w:p w14:paraId="7DFA31EB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    return DatePicker</w:t>
      </w:r>
    </w:p>
    <w:p w14:paraId="025A0B05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  default:</w:t>
      </w:r>
    </w:p>
    <w:p w14:paraId="53658207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    return Home</w:t>
      </w:r>
    </w:p>
    <w:p w14:paraId="783A1DC2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}</w:t>
      </w:r>
    </w:p>
    <w:p w14:paraId="68949CCD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>}</w:t>
      </w:r>
    </w:p>
    <w:p w14:paraId="28505218" w14:textId="77777777" w:rsidR="003A680D" w:rsidRPr="003A680D" w:rsidRDefault="003A680D" w:rsidP="003A680D">
      <w:pPr>
        <w:pStyle w:val="Code"/>
        <w:rPr>
          <w:snapToGrid/>
        </w:rPr>
      </w:pPr>
    </w:p>
    <w:p w14:paraId="2C6A3298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>const App = (props) =&gt; {</w:t>
      </w:r>
    </w:p>
    <w:p w14:paraId="0123BCD3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const Scene = getScene(props.scene)</w:t>
      </w:r>
    </w:p>
    <w:p w14:paraId="530FA8B1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return (</w:t>
      </w:r>
    </w:p>
    <w:p w14:paraId="1AC7776E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  &lt;Scene openDrawer={props.openDrawer} jump={props.jump} /&gt;</w:t>
      </w:r>
    </w:p>
    <w:p w14:paraId="713D6FD4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 xml:space="preserve">  )</w:t>
      </w:r>
    </w:p>
    <w:p w14:paraId="5CF8130C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>}</w:t>
      </w:r>
    </w:p>
    <w:p w14:paraId="33FF9717" w14:textId="77777777" w:rsidR="003A680D" w:rsidRPr="003A680D" w:rsidRDefault="003A680D" w:rsidP="003A680D">
      <w:pPr>
        <w:pStyle w:val="Code"/>
        <w:rPr>
          <w:snapToGrid/>
        </w:rPr>
      </w:pPr>
    </w:p>
    <w:p w14:paraId="6F541E20" w14:textId="77777777" w:rsidR="003A680D" w:rsidRPr="003A680D" w:rsidRDefault="003A680D" w:rsidP="003A680D">
      <w:pPr>
        <w:pStyle w:val="Code"/>
        <w:rPr>
          <w:snapToGrid/>
        </w:rPr>
      </w:pPr>
      <w:r w:rsidRPr="003A680D">
        <w:rPr>
          <w:snapToGrid/>
        </w:rPr>
        <w:t>export default App</w:t>
      </w:r>
    </w:p>
    <w:p w14:paraId="0AAAE034" w14:textId="77777777" w:rsidR="003A680D" w:rsidRDefault="003A680D" w:rsidP="003A680D">
      <w:pPr>
        <w:pStyle w:val="CodeAnnotation"/>
        <w:rPr>
          <w:rStyle w:val="CodeChar"/>
          <w:rFonts w:ascii="Arial" w:hAnsi="Arial"/>
          <w:noProof w:val="0"/>
          <w:snapToGrid/>
          <w:color w:val="auto"/>
          <w:sz w:val="15"/>
        </w:rPr>
      </w:pPr>
    </w:p>
    <w:p w14:paraId="2A32ED09" w14:textId="2D66A16B" w:rsidR="003A680D" w:rsidRDefault="003A680D" w:rsidP="005B4DCD">
      <w:pPr>
        <w:pStyle w:val="Body"/>
        <w:rPr>
          <w:rStyle w:val="CodeChar"/>
          <w:rFonts w:ascii="Arial" w:hAnsi="Arial"/>
          <w:noProof w:val="0"/>
          <w:snapToGrid/>
          <w:color w:val="auto"/>
          <w:sz w:val="15"/>
        </w:rPr>
      </w:pPr>
      <w:r>
        <w:rPr>
          <w:rStyle w:val="CodeChar"/>
          <w:rFonts w:ascii="Arial" w:hAnsi="Arial"/>
          <w:noProof w:val="0"/>
          <w:snapToGrid/>
          <w:color w:val="auto"/>
          <w:sz w:val="15"/>
        </w:rPr>
        <w:lastRenderedPageBreak/>
        <w:t xml:space="preserve">Finally, we can update the Menu to add the new button that will open our new </w:t>
      </w:r>
      <w:proofErr w:type="spellStart"/>
      <w:r>
        <w:rPr>
          <w:rStyle w:val="CodeChar"/>
          <w:rFonts w:ascii="Arial" w:hAnsi="Arial"/>
          <w:noProof w:val="0"/>
          <w:snapToGrid/>
          <w:color w:val="auto"/>
          <w:sz w:val="15"/>
        </w:rPr>
        <w:t>DatePicker</w:t>
      </w:r>
      <w:proofErr w:type="spellEnd"/>
      <w:r>
        <w:rPr>
          <w:rStyle w:val="CodeChar"/>
          <w:rFonts w:ascii="Arial" w:hAnsi="Arial"/>
          <w:noProof w:val="0"/>
          <w:snapToGrid/>
          <w:color w:val="auto"/>
          <w:sz w:val="15"/>
        </w:rPr>
        <w:t xml:space="preserve"> component. In app/Menu.js, add the following button below the </w:t>
      </w:r>
      <w:proofErr w:type="spellStart"/>
      <w:r w:rsidRPr="003A680D">
        <w:rPr>
          <w:rStyle w:val="CodeChar"/>
          <w:rFonts w:ascii="Arial" w:hAnsi="Arial"/>
          <w:noProof w:val="0"/>
          <w:snapToGrid/>
          <w:color w:val="auto"/>
          <w:sz w:val="15"/>
        </w:rPr>
        <w:t>ViewPager</w:t>
      </w:r>
      <w:proofErr w:type="spellEnd"/>
      <w:r w:rsidRPr="003A680D">
        <w:rPr>
          <w:rStyle w:val="CodeChar"/>
          <w:rFonts w:ascii="Arial" w:hAnsi="Arial"/>
          <w:noProof w:val="0"/>
          <w:snapToGrid/>
          <w:color w:val="auto"/>
          <w:sz w:val="15"/>
        </w:rPr>
        <w:t xml:space="preserve"> Android</w:t>
      </w:r>
      <w:r>
        <w:rPr>
          <w:rStyle w:val="CodeChar"/>
          <w:rFonts w:ascii="Arial" w:hAnsi="Arial"/>
          <w:noProof w:val="0"/>
          <w:snapToGrid/>
          <w:color w:val="auto"/>
          <w:sz w:val="15"/>
        </w:rPr>
        <w:t xml:space="preserve"> button.</w:t>
      </w:r>
    </w:p>
    <w:p w14:paraId="4B021FF7" w14:textId="56588939" w:rsidR="003A680D" w:rsidRPr="00DB2C8C" w:rsidRDefault="003A680D" w:rsidP="00DB2C8C">
      <w:pPr>
        <w:pStyle w:val="Code"/>
        <w:rPr>
          <w:snapToGrid/>
        </w:rPr>
      </w:pPr>
      <w:r w:rsidRPr="00DB2C8C">
        <w:rPr>
          <w:snapToGrid/>
        </w:rPr>
        <w:t>&lt;View style={button} &gt;</w:t>
      </w:r>
    </w:p>
    <w:p w14:paraId="7A21CC05" w14:textId="594ADBE0" w:rsidR="003A680D" w:rsidRPr="00DB2C8C" w:rsidRDefault="003A680D" w:rsidP="00DB2C8C">
      <w:pPr>
        <w:pStyle w:val="Code"/>
        <w:rPr>
          <w:snapToGrid/>
        </w:rPr>
      </w:pPr>
      <w:r w:rsidRPr="00DB2C8C">
        <w:rPr>
          <w:snapToGrid/>
        </w:rPr>
        <w:t xml:space="preserve">  &lt;Button onPress={() =&gt; onPress('DatePicker')} title='DatePicker Android' /&gt;</w:t>
      </w:r>
    </w:p>
    <w:p w14:paraId="6EBA7AE1" w14:textId="7D7AE3DB" w:rsidR="003A680D" w:rsidRDefault="003A680D" w:rsidP="00DB2C8C">
      <w:pPr>
        <w:pStyle w:val="Code"/>
        <w:rPr>
          <w:snapToGrid/>
        </w:rPr>
      </w:pPr>
      <w:r w:rsidRPr="00DB2C8C">
        <w:rPr>
          <w:snapToGrid/>
        </w:rPr>
        <w:t>&lt;/View&gt;</w:t>
      </w:r>
    </w:p>
    <w:p w14:paraId="3B55B8E5" w14:textId="29633C31" w:rsidR="00DB2C8C" w:rsidRDefault="00DB2C8C" w:rsidP="00DB2C8C">
      <w:pPr>
        <w:pStyle w:val="Code"/>
        <w:rPr>
          <w:snapToGrid/>
        </w:rPr>
      </w:pPr>
    </w:p>
    <w:p w14:paraId="62A30979" w14:textId="70C0C2E3" w:rsidR="00DB2C8C" w:rsidRDefault="004A6FF3" w:rsidP="00EE17AB">
      <w:pPr>
        <w:pStyle w:val="Head1"/>
      </w:pPr>
      <w:proofErr w:type="spellStart"/>
      <w:r w:rsidRPr="004A6FF3">
        <w:t>TimePickerAndroid</w:t>
      </w:r>
      <w:proofErr w:type="spellEnd"/>
    </w:p>
    <w:p w14:paraId="3C4BF3FB" w14:textId="5F3ED4F3" w:rsidR="00C832C4" w:rsidRDefault="00CF0CFA" w:rsidP="00C832C4">
      <w:pPr>
        <w:pStyle w:val="Body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33C0C5" wp14:editId="793FE74F">
            <wp:simplePos x="0" y="0"/>
            <wp:positionH relativeFrom="column">
              <wp:posOffset>-63500</wp:posOffset>
            </wp:positionH>
            <wp:positionV relativeFrom="paragraph">
              <wp:posOffset>610235</wp:posOffset>
            </wp:positionV>
            <wp:extent cx="4800600" cy="2400300"/>
            <wp:effectExtent l="0" t="0" r="0" b="1270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ePickerAndroi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2C4">
        <w:t xml:space="preserve">Next up is </w:t>
      </w:r>
      <w:proofErr w:type="spellStart"/>
      <w:r w:rsidR="00C832C4">
        <w:t>TimePickerAndroid</w:t>
      </w:r>
      <w:proofErr w:type="spellEnd"/>
      <w:r w:rsidR="00C832C4">
        <w:t xml:space="preserve">. </w:t>
      </w:r>
      <w:proofErr w:type="spellStart"/>
      <w:r w:rsidR="00C832C4">
        <w:t>TimePickerAndroid</w:t>
      </w:r>
      <w:proofErr w:type="spellEnd"/>
      <w:r w:rsidR="00C832C4">
        <w:t xml:space="preserve"> is </w:t>
      </w:r>
      <w:r w:rsidR="0057097D">
        <w:t>like</w:t>
      </w:r>
      <w:r w:rsidR="00C832C4">
        <w:t xml:space="preserve"> </w:t>
      </w:r>
      <w:proofErr w:type="spellStart"/>
      <w:r w:rsidR="00C832C4">
        <w:t>DatePickerAndroid</w:t>
      </w:r>
      <w:proofErr w:type="spellEnd"/>
      <w:r w:rsidR="00C832C4">
        <w:t xml:space="preserve"> in that you import it and call the open method to interact with it.</w:t>
      </w:r>
      <w:r w:rsidR="0057097D">
        <w:t xml:space="preserve"> This component brings up a </w:t>
      </w:r>
      <w:proofErr w:type="spellStart"/>
      <w:r w:rsidR="0057097D">
        <w:t>TimePicker</w:t>
      </w:r>
      <w:proofErr w:type="spellEnd"/>
      <w:r w:rsidR="0057097D">
        <w:t xml:space="preserve"> dialog that allows you to choose a time and use it in your application (figure 10.5).</w:t>
      </w:r>
    </w:p>
    <w:p w14:paraId="3AFEDB07" w14:textId="74619931" w:rsidR="0057097D" w:rsidRPr="0057097D" w:rsidRDefault="0057097D" w:rsidP="0057097D">
      <w:pPr>
        <w:pStyle w:val="Body"/>
      </w:pPr>
    </w:p>
    <w:p w14:paraId="2399C679" w14:textId="5D5FE4B3" w:rsidR="00CF0CFA" w:rsidRDefault="00CF0CFA" w:rsidP="00CF0CFA">
      <w:pPr>
        <w:pStyle w:val="FigureCaption"/>
      </w:pPr>
      <w:r>
        <w:t xml:space="preserve">Figure 10.5 </w:t>
      </w:r>
      <w:commentRangeStart w:id="35"/>
      <w:proofErr w:type="spellStart"/>
      <w:r>
        <w:t>TimePickerAndroid</w:t>
      </w:r>
      <w:proofErr w:type="spellEnd"/>
      <w:r>
        <w:t xml:space="preserve"> with both hour and minute views</w:t>
      </w:r>
      <w:commentRangeEnd w:id="35"/>
      <w:r w:rsidR="00ED6235">
        <w:rPr>
          <w:rStyle w:val="CommentReference"/>
          <w:rFonts w:asciiTheme="minorHAnsi" w:eastAsiaTheme="minorEastAsia" w:hAnsiTheme="minorHAnsi" w:cstheme="minorBidi"/>
          <w:color w:val="auto"/>
          <w:lang w:eastAsia="ja-JP"/>
        </w:rPr>
        <w:commentReference w:id="35"/>
      </w:r>
    </w:p>
    <w:p w14:paraId="4B9B0C41" w14:textId="2F3EE4E3" w:rsidR="00C832C4" w:rsidRDefault="00C832C4" w:rsidP="00C832C4">
      <w:pPr>
        <w:pStyle w:val="Body"/>
      </w:pPr>
      <w:r>
        <w:t xml:space="preserve">To standardize our time formats, we will be using a library called </w:t>
      </w:r>
      <w:proofErr w:type="spellStart"/>
      <w:r>
        <w:t>momentjs</w:t>
      </w:r>
      <w:proofErr w:type="spellEnd"/>
      <w:r>
        <w:t xml:space="preserve">. To get started with this library, let’s install moment. In the root directory of the project, install moment using </w:t>
      </w:r>
      <w:proofErr w:type="spellStart"/>
      <w:r>
        <w:t>npm</w:t>
      </w:r>
      <w:proofErr w:type="spellEnd"/>
      <w:r>
        <w:t xml:space="preserve"> </w:t>
      </w:r>
      <w:commentRangeStart w:id="36"/>
      <w:r>
        <w:t>or yarn</w:t>
      </w:r>
      <w:commentRangeEnd w:id="36"/>
      <w:r w:rsidR="0041189C">
        <w:rPr>
          <w:rStyle w:val="CommentReference"/>
          <w:rFonts w:asciiTheme="minorHAnsi" w:eastAsiaTheme="minorHAnsi" w:hAnsiTheme="minorHAnsi" w:cstheme="minorBidi"/>
          <w:color w:val="auto"/>
        </w:rPr>
        <w:commentReference w:id="36"/>
      </w:r>
      <w:r>
        <w:t>.</w:t>
      </w:r>
    </w:p>
    <w:p w14:paraId="176F02A2" w14:textId="77777777" w:rsidR="00C832C4" w:rsidRDefault="00C832C4" w:rsidP="00C832C4">
      <w:pPr>
        <w:pStyle w:val="Body"/>
      </w:pPr>
    </w:p>
    <w:p w14:paraId="040E9C93" w14:textId="386A10B8" w:rsidR="00C832C4" w:rsidRDefault="00C832C4" w:rsidP="00C832C4">
      <w:pPr>
        <w:pStyle w:val="Code"/>
        <w:rPr>
          <w:bdr w:val="none" w:sz="0" w:space="0" w:color="auto" w:frame="1"/>
        </w:rPr>
      </w:pPr>
      <w:r w:rsidRPr="00C832C4">
        <w:rPr>
          <w:bdr w:val="none" w:sz="0" w:space="0" w:color="auto" w:frame="1"/>
        </w:rPr>
        <w:t xml:space="preserve">npm install moment </w:t>
      </w:r>
      <w:r>
        <w:rPr>
          <w:bdr w:val="none" w:sz="0" w:space="0" w:color="auto" w:frame="1"/>
        </w:rPr>
        <w:t>–</w:t>
      </w:r>
      <w:r w:rsidRPr="00C832C4">
        <w:rPr>
          <w:bdr w:val="none" w:sz="0" w:space="0" w:color="auto" w:frame="1"/>
        </w:rPr>
        <w:t>save</w:t>
      </w:r>
    </w:p>
    <w:p w14:paraId="1ADFA173" w14:textId="77777777" w:rsidR="00C832C4" w:rsidRDefault="00C832C4" w:rsidP="00C832C4">
      <w:pPr>
        <w:pStyle w:val="Code"/>
        <w:rPr>
          <w:bdr w:val="none" w:sz="0" w:space="0" w:color="auto" w:frame="1"/>
        </w:rPr>
      </w:pPr>
    </w:p>
    <w:p w14:paraId="52E30622" w14:textId="4F76FFF3" w:rsidR="00354AD7" w:rsidRDefault="00C832C4" w:rsidP="00354AD7">
      <w:pPr>
        <w:pStyle w:val="Body"/>
        <w:rPr>
          <w:bdr w:val="none" w:sz="0" w:space="0" w:color="auto" w:frame="1"/>
        </w:rPr>
      </w:pPr>
      <w:r>
        <w:rPr>
          <w:bdr w:val="none" w:sz="0" w:space="0" w:color="auto" w:frame="1"/>
        </w:rPr>
        <w:t>Next, let’s</w:t>
      </w:r>
      <w:r w:rsidR="00354AD7">
        <w:rPr>
          <w:bdr w:val="none" w:sz="0" w:space="0" w:color="auto" w:frame="1"/>
        </w:rPr>
        <w:t xml:space="preserve"> create the </w:t>
      </w:r>
      <w:proofErr w:type="spellStart"/>
      <w:r w:rsidR="00354AD7">
        <w:rPr>
          <w:bdr w:val="none" w:sz="0" w:space="0" w:color="auto" w:frame="1"/>
        </w:rPr>
        <w:t>TimePicker</w:t>
      </w:r>
      <w:proofErr w:type="spellEnd"/>
      <w:r w:rsidR="00354AD7">
        <w:rPr>
          <w:bdr w:val="none" w:sz="0" w:space="0" w:color="auto" w:frame="1"/>
        </w:rPr>
        <w:t xml:space="preserve"> component. In app/TimePicker.js, </w:t>
      </w:r>
      <w:commentRangeStart w:id="37"/>
      <w:r w:rsidR="00354AD7">
        <w:rPr>
          <w:bdr w:val="none" w:sz="0" w:space="0" w:color="auto" w:frame="1"/>
        </w:rPr>
        <w:t>create the following component</w:t>
      </w:r>
      <w:commentRangeEnd w:id="37"/>
      <w:r w:rsidR="00ED6235">
        <w:rPr>
          <w:rStyle w:val="CommentReference"/>
          <w:rFonts w:asciiTheme="minorHAnsi" w:eastAsiaTheme="minorEastAsia" w:hAnsiTheme="minorHAnsi" w:cstheme="minorBidi"/>
          <w:color w:val="auto"/>
          <w:lang w:eastAsia="ja-JP"/>
        </w:rPr>
        <w:commentReference w:id="37"/>
      </w:r>
      <w:r w:rsidR="00354AD7">
        <w:rPr>
          <w:bdr w:val="none" w:sz="0" w:space="0" w:color="auto" w:frame="1"/>
        </w:rPr>
        <w:t xml:space="preserve"> (figure 10.11).</w:t>
      </w:r>
    </w:p>
    <w:p w14:paraId="5D8EEF16" w14:textId="77CD7D92" w:rsidR="00354AD7" w:rsidRDefault="00354AD7" w:rsidP="00354AD7">
      <w:pPr>
        <w:pStyle w:val="CodeListingCaption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Figure 10.11 app/TimePicker.js – </w:t>
      </w:r>
      <w:proofErr w:type="spellStart"/>
      <w:r>
        <w:rPr>
          <w:bdr w:val="none" w:sz="0" w:space="0" w:color="auto" w:frame="1"/>
        </w:rPr>
        <w:t>TimePickerAndroid</w:t>
      </w:r>
      <w:proofErr w:type="spellEnd"/>
      <w:r>
        <w:rPr>
          <w:bdr w:val="none" w:sz="0" w:space="0" w:color="auto" w:frame="1"/>
        </w:rPr>
        <w:t xml:space="preserve"> using moment.js</w:t>
      </w:r>
    </w:p>
    <w:p w14:paraId="35DE8110" w14:textId="48B598B0" w:rsidR="0057097D" w:rsidRDefault="0057097D" w:rsidP="0057097D">
      <w:pPr>
        <w:pStyle w:val="Code"/>
      </w:pPr>
      <w:r>
        <w:lastRenderedPageBreak/>
        <w:t>import React, { Component } from 'react'</w:t>
      </w:r>
    </w:p>
    <w:p w14:paraId="340A00DB" w14:textId="79AF632A" w:rsidR="0057097D" w:rsidRDefault="0057097D" w:rsidP="0057097D">
      <w:pPr>
        <w:pStyle w:val="Code"/>
      </w:pPr>
      <w:r>
        <w:t>import { TimePickerAndroid, View, Text } from 'react-native' // A</w:t>
      </w:r>
    </w:p>
    <w:p w14:paraId="7ECF9451" w14:textId="587C2A2F" w:rsidR="0057097D" w:rsidRDefault="0057097D" w:rsidP="0057097D">
      <w:pPr>
        <w:pStyle w:val="Code"/>
      </w:pPr>
      <w:r>
        <w:t>import moment from 'moment' // B</w:t>
      </w:r>
    </w:p>
    <w:p w14:paraId="7C79E18E" w14:textId="77777777" w:rsidR="0057097D" w:rsidRDefault="0057097D" w:rsidP="0057097D">
      <w:pPr>
        <w:pStyle w:val="Code"/>
      </w:pPr>
    </w:p>
    <w:p w14:paraId="6ACF07C8" w14:textId="77777777" w:rsidR="0057097D" w:rsidRDefault="0057097D" w:rsidP="0057097D">
      <w:pPr>
        <w:pStyle w:val="Code"/>
      </w:pPr>
      <w:r>
        <w:t>let styles</w:t>
      </w:r>
    </w:p>
    <w:p w14:paraId="236A85F5" w14:textId="77777777" w:rsidR="0057097D" w:rsidRDefault="0057097D" w:rsidP="0057097D">
      <w:pPr>
        <w:pStyle w:val="Code"/>
      </w:pPr>
    </w:p>
    <w:p w14:paraId="48A1DD0C" w14:textId="77777777" w:rsidR="0057097D" w:rsidRDefault="0057097D" w:rsidP="0057097D">
      <w:pPr>
        <w:pStyle w:val="Code"/>
      </w:pPr>
      <w:r>
        <w:t>class TimePicker extends Component {</w:t>
      </w:r>
    </w:p>
    <w:p w14:paraId="04A9F56C" w14:textId="77777777" w:rsidR="0057097D" w:rsidRDefault="0057097D" w:rsidP="0057097D">
      <w:pPr>
        <w:pStyle w:val="Code"/>
      </w:pPr>
    </w:p>
    <w:p w14:paraId="0738DE78" w14:textId="77777777" w:rsidR="0057097D" w:rsidRDefault="0057097D" w:rsidP="0057097D">
      <w:pPr>
        <w:pStyle w:val="Code"/>
      </w:pPr>
      <w:r>
        <w:t xml:space="preserve">  constructor () {</w:t>
      </w:r>
    </w:p>
    <w:p w14:paraId="2BBB57D8" w14:textId="77777777" w:rsidR="0057097D" w:rsidRDefault="0057097D" w:rsidP="0057097D">
      <w:pPr>
        <w:pStyle w:val="Code"/>
      </w:pPr>
      <w:r>
        <w:t xml:space="preserve">    super()</w:t>
      </w:r>
    </w:p>
    <w:p w14:paraId="4D25C06D" w14:textId="77777777" w:rsidR="0057097D" w:rsidRDefault="0057097D" w:rsidP="0057097D">
      <w:pPr>
        <w:pStyle w:val="Code"/>
      </w:pPr>
      <w:r>
        <w:t xml:space="preserve">    this.state = {</w:t>
      </w:r>
    </w:p>
    <w:p w14:paraId="3C53EFF6" w14:textId="2E6B2484" w:rsidR="0057097D" w:rsidRDefault="0057097D" w:rsidP="0057097D">
      <w:pPr>
        <w:pStyle w:val="Code"/>
      </w:pPr>
      <w:r>
        <w:t xml:space="preserve">      time: moment().format('h:mm a') // C</w:t>
      </w:r>
    </w:p>
    <w:p w14:paraId="7B298C73" w14:textId="77777777" w:rsidR="0057097D" w:rsidRDefault="0057097D" w:rsidP="0057097D">
      <w:pPr>
        <w:pStyle w:val="Code"/>
      </w:pPr>
      <w:r>
        <w:t xml:space="preserve">    }</w:t>
      </w:r>
    </w:p>
    <w:p w14:paraId="03FE210D" w14:textId="77777777" w:rsidR="0057097D" w:rsidRDefault="0057097D" w:rsidP="0057097D">
      <w:pPr>
        <w:pStyle w:val="Code"/>
      </w:pPr>
      <w:r>
        <w:t xml:space="preserve">    this.openTimePicker = this.openTimePicker.bind(this)</w:t>
      </w:r>
    </w:p>
    <w:p w14:paraId="47469A35" w14:textId="77777777" w:rsidR="0057097D" w:rsidRDefault="0057097D" w:rsidP="0057097D">
      <w:pPr>
        <w:pStyle w:val="Code"/>
      </w:pPr>
      <w:r>
        <w:t xml:space="preserve">  }</w:t>
      </w:r>
    </w:p>
    <w:p w14:paraId="7A96BCB7" w14:textId="77777777" w:rsidR="0057097D" w:rsidRDefault="0057097D" w:rsidP="0057097D">
      <w:pPr>
        <w:pStyle w:val="Code"/>
      </w:pPr>
    </w:p>
    <w:p w14:paraId="03D2B40B" w14:textId="5F64B4D1" w:rsidR="0057097D" w:rsidRDefault="0057097D" w:rsidP="0057097D">
      <w:pPr>
        <w:pStyle w:val="Code"/>
      </w:pPr>
      <w:r>
        <w:t xml:space="preserve">  openTimePicker () { // D</w:t>
      </w:r>
    </w:p>
    <w:p w14:paraId="4551AB57" w14:textId="77777777" w:rsidR="0057097D" w:rsidRDefault="0057097D" w:rsidP="0057097D">
      <w:pPr>
        <w:pStyle w:val="Code"/>
      </w:pPr>
      <w:r>
        <w:t xml:space="preserve">    TimePickerAndroid.open({</w:t>
      </w:r>
    </w:p>
    <w:p w14:paraId="6926FBEC" w14:textId="77777777" w:rsidR="0057097D" w:rsidRDefault="0057097D" w:rsidP="0057097D">
      <w:pPr>
        <w:pStyle w:val="Code"/>
      </w:pPr>
      <w:r>
        <w:t xml:space="preserve">      time: this.state.time</w:t>
      </w:r>
    </w:p>
    <w:p w14:paraId="179B8C57" w14:textId="77777777" w:rsidR="0057097D" w:rsidRDefault="0057097D" w:rsidP="0057097D">
      <w:pPr>
        <w:pStyle w:val="Code"/>
      </w:pPr>
      <w:r>
        <w:t xml:space="preserve">    })</w:t>
      </w:r>
    </w:p>
    <w:p w14:paraId="4563A5E5" w14:textId="77777777" w:rsidR="0057097D" w:rsidRDefault="0057097D" w:rsidP="0057097D">
      <w:pPr>
        <w:pStyle w:val="Code"/>
      </w:pPr>
      <w:r>
        <w:t xml:space="preserve">    .then((time) =&gt; {</w:t>
      </w:r>
    </w:p>
    <w:p w14:paraId="1AE01630" w14:textId="77777777" w:rsidR="0057097D" w:rsidRDefault="0057097D" w:rsidP="0057097D">
      <w:pPr>
        <w:pStyle w:val="Code"/>
      </w:pPr>
      <w:r>
        <w:t xml:space="preserve">      const { hour, minute, action } = time</w:t>
      </w:r>
    </w:p>
    <w:p w14:paraId="21BFFAAB" w14:textId="77777777" w:rsidR="0057097D" w:rsidRDefault="0057097D" w:rsidP="0057097D">
      <w:pPr>
        <w:pStyle w:val="Code"/>
      </w:pPr>
      <w:r>
        <w:t xml:space="preserve">      if (action === 'timeSetAction') {</w:t>
      </w:r>
    </w:p>
    <w:p w14:paraId="5D0033AF" w14:textId="77777777" w:rsidR="0057097D" w:rsidRDefault="0057097D" w:rsidP="0057097D">
      <w:pPr>
        <w:pStyle w:val="Code"/>
      </w:pPr>
      <w:r>
        <w:t xml:space="preserve">        const time = moment().minute(minute).hour(hour).format('h:mm a')</w:t>
      </w:r>
    </w:p>
    <w:p w14:paraId="6BCB97F0" w14:textId="77777777" w:rsidR="0057097D" w:rsidRDefault="0057097D" w:rsidP="0057097D">
      <w:pPr>
        <w:pStyle w:val="Code"/>
      </w:pPr>
      <w:r>
        <w:t xml:space="preserve">        this.setState({ time })</w:t>
      </w:r>
    </w:p>
    <w:p w14:paraId="7C90CA72" w14:textId="77777777" w:rsidR="0057097D" w:rsidRDefault="0057097D" w:rsidP="0057097D">
      <w:pPr>
        <w:pStyle w:val="Code"/>
      </w:pPr>
      <w:r>
        <w:t xml:space="preserve">      }</w:t>
      </w:r>
    </w:p>
    <w:p w14:paraId="59B365C8" w14:textId="77777777" w:rsidR="0057097D" w:rsidRDefault="0057097D" w:rsidP="0057097D">
      <w:pPr>
        <w:pStyle w:val="Code"/>
      </w:pPr>
      <w:r>
        <w:t xml:space="preserve">    })</w:t>
      </w:r>
    </w:p>
    <w:p w14:paraId="525498ED" w14:textId="77777777" w:rsidR="0057097D" w:rsidRDefault="0057097D" w:rsidP="0057097D">
      <w:pPr>
        <w:pStyle w:val="Code"/>
      </w:pPr>
      <w:r>
        <w:t xml:space="preserve">  }</w:t>
      </w:r>
    </w:p>
    <w:p w14:paraId="127B8BD3" w14:textId="77777777" w:rsidR="0057097D" w:rsidRDefault="0057097D" w:rsidP="0057097D">
      <w:pPr>
        <w:pStyle w:val="Code"/>
      </w:pPr>
    </w:p>
    <w:p w14:paraId="28AFDB52" w14:textId="77777777" w:rsidR="0057097D" w:rsidRDefault="0057097D" w:rsidP="0057097D">
      <w:pPr>
        <w:pStyle w:val="Code"/>
      </w:pPr>
      <w:r>
        <w:t xml:space="preserve">  render () {</w:t>
      </w:r>
    </w:p>
    <w:p w14:paraId="7D7D9F12" w14:textId="77777777" w:rsidR="0057097D" w:rsidRDefault="0057097D" w:rsidP="0057097D">
      <w:pPr>
        <w:pStyle w:val="Code"/>
      </w:pPr>
      <w:r>
        <w:t xml:space="preserve">    const {</w:t>
      </w:r>
    </w:p>
    <w:p w14:paraId="574C5DEA" w14:textId="77777777" w:rsidR="0057097D" w:rsidRDefault="0057097D" w:rsidP="0057097D">
      <w:pPr>
        <w:pStyle w:val="Code"/>
      </w:pPr>
      <w:r>
        <w:t xml:space="preserve">      container,</w:t>
      </w:r>
    </w:p>
    <w:p w14:paraId="27BBB4E6" w14:textId="77777777" w:rsidR="0057097D" w:rsidRDefault="0057097D" w:rsidP="0057097D">
      <w:pPr>
        <w:pStyle w:val="Code"/>
      </w:pPr>
      <w:r>
        <w:t xml:space="preserve">      text</w:t>
      </w:r>
    </w:p>
    <w:p w14:paraId="67179BB1" w14:textId="77777777" w:rsidR="0057097D" w:rsidRDefault="0057097D" w:rsidP="0057097D">
      <w:pPr>
        <w:pStyle w:val="Code"/>
      </w:pPr>
      <w:r>
        <w:t xml:space="preserve">    } = styles</w:t>
      </w:r>
    </w:p>
    <w:p w14:paraId="0FBCC1BA" w14:textId="77777777" w:rsidR="0057097D" w:rsidRDefault="0057097D" w:rsidP="0057097D">
      <w:pPr>
        <w:pStyle w:val="Code"/>
      </w:pPr>
    </w:p>
    <w:p w14:paraId="5760A9AD" w14:textId="77777777" w:rsidR="0057097D" w:rsidRDefault="0057097D" w:rsidP="0057097D">
      <w:pPr>
        <w:pStyle w:val="Code"/>
      </w:pPr>
      <w:r>
        <w:t xml:space="preserve">    return (</w:t>
      </w:r>
    </w:p>
    <w:p w14:paraId="325A3906" w14:textId="5587CBCB" w:rsidR="0057097D" w:rsidRDefault="00061237" w:rsidP="0057097D">
      <w:pPr>
        <w:pStyle w:val="Code"/>
      </w:pPr>
      <w:r>
        <w:t xml:space="preserve">      &lt;View style={container}&gt; // E</w:t>
      </w:r>
    </w:p>
    <w:p w14:paraId="4A4A7997" w14:textId="77777777" w:rsidR="0057097D" w:rsidRDefault="0057097D" w:rsidP="0057097D">
      <w:pPr>
        <w:pStyle w:val="Code"/>
      </w:pPr>
      <w:r>
        <w:t xml:space="preserve">        &lt;Text onPress={this.openTimePicker} style={text}&gt;Open Time Picker&lt;/Text&gt;</w:t>
      </w:r>
    </w:p>
    <w:p w14:paraId="26276A9A" w14:textId="77777777" w:rsidR="0057097D" w:rsidRDefault="0057097D" w:rsidP="0057097D">
      <w:pPr>
        <w:pStyle w:val="Code"/>
      </w:pPr>
      <w:r>
        <w:t xml:space="preserve">        &lt;Text style={text}&gt;{this.state.time.toString()}&lt;/Text&gt;</w:t>
      </w:r>
    </w:p>
    <w:p w14:paraId="51315A21" w14:textId="77777777" w:rsidR="0057097D" w:rsidRDefault="0057097D" w:rsidP="0057097D">
      <w:pPr>
        <w:pStyle w:val="Code"/>
      </w:pPr>
      <w:r>
        <w:t xml:space="preserve">      &lt;/View&gt;</w:t>
      </w:r>
    </w:p>
    <w:p w14:paraId="6D5B8910" w14:textId="77777777" w:rsidR="0057097D" w:rsidRDefault="0057097D" w:rsidP="0057097D">
      <w:pPr>
        <w:pStyle w:val="Code"/>
      </w:pPr>
      <w:r>
        <w:t xml:space="preserve">    )</w:t>
      </w:r>
    </w:p>
    <w:p w14:paraId="6BA62C49" w14:textId="77777777" w:rsidR="0057097D" w:rsidRDefault="0057097D" w:rsidP="0057097D">
      <w:pPr>
        <w:pStyle w:val="Code"/>
      </w:pPr>
      <w:r>
        <w:t xml:space="preserve">  }</w:t>
      </w:r>
    </w:p>
    <w:p w14:paraId="60FDE7ED" w14:textId="77777777" w:rsidR="0057097D" w:rsidRDefault="0057097D" w:rsidP="0057097D">
      <w:pPr>
        <w:pStyle w:val="Code"/>
      </w:pPr>
      <w:r>
        <w:t>}</w:t>
      </w:r>
    </w:p>
    <w:p w14:paraId="07B74F3C" w14:textId="77777777" w:rsidR="0057097D" w:rsidRDefault="0057097D" w:rsidP="0057097D">
      <w:pPr>
        <w:pStyle w:val="Code"/>
      </w:pPr>
    </w:p>
    <w:p w14:paraId="1E676600" w14:textId="77777777" w:rsidR="0057097D" w:rsidRDefault="0057097D" w:rsidP="0057097D">
      <w:pPr>
        <w:pStyle w:val="Code"/>
      </w:pPr>
      <w:r>
        <w:t>styles = {</w:t>
      </w:r>
    </w:p>
    <w:p w14:paraId="7FC0C020" w14:textId="77777777" w:rsidR="0057097D" w:rsidRDefault="0057097D" w:rsidP="0057097D">
      <w:pPr>
        <w:pStyle w:val="Code"/>
      </w:pPr>
      <w:r>
        <w:t xml:space="preserve">  container: {</w:t>
      </w:r>
    </w:p>
    <w:p w14:paraId="20977952" w14:textId="77777777" w:rsidR="0057097D" w:rsidRDefault="0057097D" w:rsidP="0057097D">
      <w:pPr>
        <w:pStyle w:val="Code"/>
      </w:pPr>
      <w:r>
        <w:t xml:space="preserve">    flex: 1,</w:t>
      </w:r>
    </w:p>
    <w:p w14:paraId="6E1615A1" w14:textId="77777777" w:rsidR="0057097D" w:rsidRDefault="0057097D" w:rsidP="0057097D">
      <w:pPr>
        <w:pStyle w:val="Code"/>
      </w:pPr>
      <w:r>
        <w:t xml:space="preserve">    justifyContent: 'center',</w:t>
      </w:r>
    </w:p>
    <w:p w14:paraId="6048AF55" w14:textId="77777777" w:rsidR="0057097D" w:rsidRDefault="0057097D" w:rsidP="0057097D">
      <w:pPr>
        <w:pStyle w:val="Code"/>
      </w:pPr>
      <w:r>
        <w:t xml:space="preserve">    alignItems: 'center'</w:t>
      </w:r>
    </w:p>
    <w:p w14:paraId="5F7B34CE" w14:textId="77777777" w:rsidR="0057097D" w:rsidRDefault="0057097D" w:rsidP="0057097D">
      <w:pPr>
        <w:pStyle w:val="Code"/>
      </w:pPr>
      <w:r>
        <w:t xml:space="preserve">  },</w:t>
      </w:r>
    </w:p>
    <w:p w14:paraId="14A5B661" w14:textId="77777777" w:rsidR="0057097D" w:rsidRDefault="0057097D" w:rsidP="0057097D">
      <w:pPr>
        <w:pStyle w:val="Code"/>
      </w:pPr>
      <w:r>
        <w:t xml:space="preserve">  text: {</w:t>
      </w:r>
    </w:p>
    <w:p w14:paraId="34525E29" w14:textId="77777777" w:rsidR="0057097D" w:rsidRDefault="0057097D" w:rsidP="0057097D">
      <w:pPr>
        <w:pStyle w:val="Code"/>
      </w:pPr>
      <w:r>
        <w:t xml:space="preserve">    marginBottom: 15,</w:t>
      </w:r>
    </w:p>
    <w:p w14:paraId="56F32A34" w14:textId="77777777" w:rsidR="0057097D" w:rsidRDefault="0057097D" w:rsidP="0057097D">
      <w:pPr>
        <w:pStyle w:val="Code"/>
      </w:pPr>
      <w:r>
        <w:t xml:space="preserve">    fontSize: 20</w:t>
      </w:r>
    </w:p>
    <w:p w14:paraId="49A6E887" w14:textId="77777777" w:rsidR="0057097D" w:rsidRDefault="0057097D" w:rsidP="0057097D">
      <w:pPr>
        <w:pStyle w:val="Code"/>
      </w:pPr>
      <w:r>
        <w:t xml:space="preserve">  }</w:t>
      </w:r>
    </w:p>
    <w:p w14:paraId="23336281" w14:textId="77777777" w:rsidR="0057097D" w:rsidRDefault="0057097D" w:rsidP="0057097D">
      <w:pPr>
        <w:pStyle w:val="Code"/>
      </w:pPr>
      <w:r>
        <w:lastRenderedPageBreak/>
        <w:t>}</w:t>
      </w:r>
    </w:p>
    <w:p w14:paraId="0556B214" w14:textId="77777777" w:rsidR="0057097D" w:rsidRDefault="0057097D" w:rsidP="0057097D">
      <w:pPr>
        <w:pStyle w:val="Code"/>
      </w:pPr>
    </w:p>
    <w:p w14:paraId="69FA5A1E" w14:textId="19472C71" w:rsidR="0057097D" w:rsidRDefault="0057097D" w:rsidP="0057097D">
      <w:pPr>
        <w:pStyle w:val="Code"/>
      </w:pPr>
      <w:r>
        <w:t>export default TimePicker</w:t>
      </w:r>
    </w:p>
    <w:p w14:paraId="256E0718" w14:textId="77777777" w:rsidR="0057097D" w:rsidRDefault="0057097D" w:rsidP="0057097D">
      <w:pPr>
        <w:pStyle w:val="Code"/>
      </w:pPr>
    </w:p>
    <w:p w14:paraId="48DBB15C" w14:textId="64AE847A" w:rsidR="00C832C4" w:rsidRDefault="0057097D" w:rsidP="0057097D">
      <w:pPr>
        <w:pStyle w:val="CodeAnnotation"/>
        <w:numPr>
          <w:ilvl w:val="0"/>
          <w:numId w:val="44"/>
        </w:numPr>
      </w:pPr>
      <w:r>
        <w:t xml:space="preserve">import </w:t>
      </w:r>
      <w:proofErr w:type="spellStart"/>
      <w:r>
        <w:t>TimePickerAndroid</w:t>
      </w:r>
      <w:proofErr w:type="spellEnd"/>
      <w:r>
        <w:t xml:space="preserve"> from React Native</w:t>
      </w:r>
    </w:p>
    <w:p w14:paraId="42D59193" w14:textId="3857714D" w:rsidR="00CF0CFA" w:rsidRDefault="00CF0CFA" w:rsidP="0057097D">
      <w:pPr>
        <w:pStyle w:val="CodeAnnotation"/>
        <w:numPr>
          <w:ilvl w:val="0"/>
          <w:numId w:val="44"/>
        </w:numPr>
      </w:pPr>
      <w:r>
        <w:t>import moment from moment</w:t>
      </w:r>
    </w:p>
    <w:p w14:paraId="0DA2729D" w14:textId="190C7216" w:rsidR="00CF0CFA" w:rsidRDefault="00CF0CFA" w:rsidP="0057097D">
      <w:pPr>
        <w:pStyle w:val="CodeAnnotation"/>
        <w:numPr>
          <w:ilvl w:val="0"/>
          <w:numId w:val="44"/>
        </w:numPr>
      </w:pPr>
      <w:r>
        <w:t xml:space="preserve">create an initial time and store it in the state. We call </w:t>
      </w:r>
      <w:r>
        <w:rPr>
          <w:rStyle w:val="CodeChar"/>
        </w:rPr>
        <w:t>moment().format(</w:t>
      </w:r>
      <w:r w:rsidRPr="00CF0CFA">
        <w:rPr>
          <w:rStyle w:val="CodeChar"/>
        </w:rPr>
        <w:t>'</w:t>
      </w:r>
      <w:r>
        <w:rPr>
          <w:rStyle w:val="CodeChar"/>
        </w:rPr>
        <w:t>h:mm a</w:t>
      </w:r>
      <w:r w:rsidRPr="00CF0CFA">
        <w:rPr>
          <w:rStyle w:val="CodeChar"/>
        </w:rPr>
        <w:t>'</w:t>
      </w:r>
      <w:r>
        <w:rPr>
          <w:rStyle w:val="CodeChar"/>
        </w:rPr>
        <w:t xml:space="preserve">) </w:t>
      </w:r>
      <w:r w:rsidRPr="00CF0CFA">
        <w:t xml:space="preserve">to format the </w:t>
      </w:r>
      <w:r>
        <w:t>date. The h:mm a that was passed in tells moment that we only want</w:t>
      </w:r>
      <w:r w:rsidR="00E04748">
        <w:t xml:space="preserve"> the hour, minute and whether the time</w:t>
      </w:r>
      <w:r>
        <w:t xml:space="preserve"> is am or pm.</w:t>
      </w:r>
    </w:p>
    <w:p w14:paraId="54364BA0" w14:textId="0A0CB74E" w:rsidR="00E04748" w:rsidRDefault="00E04748" w:rsidP="0057097D">
      <w:pPr>
        <w:pStyle w:val="CodeAnnotation"/>
        <w:numPr>
          <w:ilvl w:val="0"/>
          <w:numId w:val="44"/>
        </w:numPr>
      </w:pPr>
      <w:r>
        <w:t xml:space="preserve">create </w:t>
      </w:r>
      <w:r w:rsidRPr="00E04748">
        <w:rPr>
          <w:rStyle w:val="CodeChar"/>
        </w:rPr>
        <w:t>openTimePicker</w:t>
      </w:r>
      <w:r>
        <w:t xml:space="preserve"> </w:t>
      </w:r>
      <w:r w:rsidR="007C0D64">
        <w:t xml:space="preserve">method. Again, like </w:t>
      </w:r>
      <w:r w:rsidR="007C0D64" w:rsidRPr="007C0D64">
        <w:rPr>
          <w:rStyle w:val="CodeChar"/>
        </w:rPr>
        <w:t>DatePickerAndroid</w:t>
      </w:r>
      <w:r w:rsidR="007C0D64">
        <w:t xml:space="preserve">, the open method </w:t>
      </w:r>
      <w:r w:rsidR="00BF169B">
        <w:t xml:space="preserve">returns a promise, </w:t>
      </w:r>
      <w:r w:rsidR="00061237">
        <w:t xml:space="preserve">with a time object that contains hour, minute, and action. We check to see if the action is </w:t>
      </w:r>
      <w:r w:rsidR="00061237" w:rsidRPr="00061237">
        <w:rPr>
          <w:rStyle w:val="CodeChar"/>
        </w:rPr>
        <w:t>timeSetAction</w:t>
      </w:r>
      <w:r w:rsidR="00061237">
        <w:t>, and if so we update the state to reflect the new time.</w:t>
      </w:r>
    </w:p>
    <w:p w14:paraId="72C4FC37" w14:textId="13F64809" w:rsidR="00061237" w:rsidRDefault="00061237" w:rsidP="0057097D">
      <w:pPr>
        <w:pStyle w:val="CodeAnnotation"/>
        <w:numPr>
          <w:ilvl w:val="0"/>
          <w:numId w:val="44"/>
        </w:numPr>
      </w:pPr>
      <w:r>
        <w:t xml:space="preserve">create a button in the view to call the </w:t>
      </w:r>
      <w:r w:rsidRPr="00061237">
        <w:rPr>
          <w:rStyle w:val="CodeChar"/>
        </w:rPr>
        <w:t>openTimePicker</w:t>
      </w:r>
      <w:r>
        <w:t xml:space="preserve"> method and display the time in the view.</w:t>
      </w:r>
    </w:p>
    <w:p w14:paraId="597D8CCA" w14:textId="77777777" w:rsidR="006D135D" w:rsidRDefault="006D135D" w:rsidP="006D135D">
      <w:pPr>
        <w:pStyle w:val="CodeAnnotation"/>
      </w:pPr>
    </w:p>
    <w:p w14:paraId="64802D4C" w14:textId="60E09C41" w:rsidR="005B4DCD" w:rsidRDefault="005B4DCD" w:rsidP="005B4DCD">
      <w:pPr>
        <w:pStyle w:val="Body"/>
      </w:pPr>
      <w:r>
        <w:t>Now that we have the component created, let’s update app/App.js to include the new component (listing 10.12).</w:t>
      </w:r>
    </w:p>
    <w:p w14:paraId="2B7FCCCD" w14:textId="23D743E7" w:rsidR="005B4DCD" w:rsidRDefault="005B4DCD" w:rsidP="005B4DCD">
      <w:pPr>
        <w:pStyle w:val="CodeListingCaption"/>
      </w:pPr>
      <w:r>
        <w:t xml:space="preserve">Listing 10.12 app/App.js with added </w:t>
      </w:r>
      <w:proofErr w:type="spellStart"/>
      <w:r>
        <w:t>TimePicker</w:t>
      </w:r>
      <w:proofErr w:type="spellEnd"/>
      <w:r>
        <w:t xml:space="preserve"> component</w:t>
      </w:r>
    </w:p>
    <w:p w14:paraId="1C1393A4" w14:textId="77777777" w:rsidR="005B4DCD" w:rsidRDefault="005B4DCD" w:rsidP="005B4DCD">
      <w:pPr>
        <w:pStyle w:val="Code"/>
      </w:pPr>
      <w:r>
        <w:t>import React from 'react'</w:t>
      </w:r>
    </w:p>
    <w:p w14:paraId="3613AFA1" w14:textId="77777777" w:rsidR="005B4DCD" w:rsidRDefault="005B4DCD" w:rsidP="005B4DCD">
      <w:pPr>
        <w:pStyle w:val="Code"/>
      </w:pPr>
    </w:p>
    <w:p w14:paraId="2C457E0B" w14:textId="77777777" w:rsidR="005B4DCD" w:rsidRDefault="005B4DCD" w:rsidP="005B4DCD">
      <w:pPr>
        <w:pStyle w:val="Code"/>
      </w:pPr>
      <w:r>
        <w:t>import Home from './Home'</w:t>
      </w:r>
    </w:p>
    <w:p w14:paraId="01013B93" w14:textId="77777777" w:rsidR="005B4DCD" w:rsidRDefault="005B4DCD" w:rsidP="005B4DCD">
      <w:pPr>
        <w:pStyle w:val="Code"/>
      </w:pPr>
      <w:r>
        <w:t>import Toolbar from './Toolbar'</w:t>
      </w:r>
    </w:p>
    <w:p w14:paraId="27572622" w14:textId="77777777" w:rsidR="005B4DCD" w:rsidRDefault="005B4DCD" w:rsidP="005B4DCD">
      <w:pPr>
        <w:pStyle w:val="Code"/>
      </w:pPr>
      <w:r>
        <w:t>import ViewPager from './ViewPager'</w:t>
      </w:r>
    </w:p>
    <w:p w14:paraId="555EB4E0" w14:textId="77777777" w:rsidR="005B4DCD" w:rsidRDefault="005B4DCD" w:rsidP="005B4DCD">
      <w:pPr>
        <w:pStyle w:val="Code"/>
      </w:pPr>
      <w:r>
        <w:t>import DatePicker from './DatePicker'</w:t>
      </w:r>
    </w:p>
    <w:p w14:paraId="2D4DE881" w14:textId="77777777" w:rsidR="005B4DCD" w:rsidRDefault="005B4DCD" w:rsidP="005B4DCD">
      <w:pPr>
        <w:pStyle w:val="Code"/>
      </w:pPr>
      <w:r>
        <w:t>import TimePicker from './TimePicker'</w:t>
      </w:r>
    </w:p>
    <w:p w14:paraId="20DD670B" w14:textId="77777777" w:rsidR="005B4DCD" w:rsidRDefault="005B4DCD" w:rsidP="005B4DCD">
      <w:pPr>
        <w:pStyle w:val="Code"/>
      </w:pPr>
    </w:p>
    <w:p w14:paraId="68C6E417" w14:textId="77777777" w:rsidR="005B4DCD" w:rsidRDefault="005B4DCD" w:rsidP="005B4DCD">
      <w:pPr>
        <w:pStyle w:val="Code"/>
      </w:pPr>
      <w:r>
        <w:t>function getScene (scene) {</w:t>
      </w:r>
    </w:p>
    <w:p w14:paraId="3129310E" w14:textId="77777777" w:rsidR="005B4DCD" w:rsidRDefault="005B4DCD" w:rsidP="005B4DCD">
      <w:pPr>
        <w:pStyle w:val="Code"/>
      </w:pPr>
      <w:r>
        <w:t xml:space="preserve">  switch (scene) {</w:t>
      </w:r>
    </w:p>
    <w:p w14:paraId="144BB2BE" w14:textId="77777777" w:rsidR="005B4DCD" w:rsidRDefault="005B4DCD" w:rsidP="005B4DCD">
      <w:pPr>
        <w:pStyle w:val="Code"/>
      </w:pPr>
      <w:r>
        <w:t xml:space="preserve">    case 'Home':</w:t>
      </w:r>
    </w:p>
    <w:p w14:paraId="3714CF88" w14:textId="77777777" w:rsidR="005B4DCD" w:rsidRDefault="005B4DCD" w:rsidP="005B4DCD">
      <w:pPr>
        <w:pStyle w:val="Code"/>
      </w:pPr>
      <w:r>
        <w:t xml:space="preserve">      return Home</w:t>
      </w:r>
    </w:p>
    <w:p w14:paraId="346A6A33" w14:textId="77777777" w:rsidR="005B4DCD" w:rsidRDefault="005B4DCD" w:rsidP="005B4DCD">
      <w:pPr>
        <w:pStyle w:val="Code"/>
      </w:pPr>
      <w:r>
        <w:t xml:space="preserve">    case 'Toolbar':</w:t>
      </w:r>
    </w:p>
    <w:p w14:paraId="7178FF8A" w14:textId="77777777" w:rsidR="005B4DCD" w:rsidRDefault="005B4DCD" w:rsidP="005B4DCD">
      <w:pPr>
        <w:pStyle w:val="Code"/>
      </w:pPr>
      <w:r>
        <w:t xml:space="preserve">      return Toolbar</w:t>
      </w:r>
    </w:p>
    <w:p w14:paraId="49F0493E" w14:textId="77777777" w:rsidR="005B4DCD" w:rsidRDefault="005B4DCD" w:rsidP="005B4DCD">
      <w:pPr>
        <w:pStyle w:val="Code"/>
      </w:pPr>
      <w:r>
        <w:t xml:space="preserve">    case 'ViewPager':</w:t>
      </w:r>
    </w:p>
    <w:p w14:paraId="2236AFF5" w14:textId="77777777" w:rsidR="005B4DCD" w:rsidRDefault="005B4DCD" w:rsidP="005B4DCD">
      <w:pPr>
        <w:pStyle w:val="Code"/>
      </w:pPr>
      <w:r>
        <w:t xml:space="preserve">      return ViewPager</w:t>
      </w:r>
    </w:p>
    <w:p w14:paraId="27091B14" w14:textId="77777777" w:rsidR="005B4DCD" w:rsidRDefault="005B4DCD" w:rsidP="005B4DCD">
      <w:pPr>
        <w:pStyle w:val="Code"/>
      </w:pPr>
      <w:r>
        <w:t xml:space="preserve">    case 'DatePicker':</w:t>
      </w:r>
    </w:p>
    <w:p w14:paraId="23609646" w14:textId="77777777" w:rsidR="005B4DCD" w:rsidRDefault="005B4DCD" w:rsidP="005B4DCD">
      <w:pPr>
        <w:pStyle w:val="Code"/>
      </w:pPr>
      <w:r>
        <w:t xml:space="preserve">      return DatePicker</w:t>
      </w:r>
    </w:p>
    <w:p w14:paraId="4B71C442" w14:textId="77777777" w:rsidR="005B4DCD" w:rsidRDefault="005B4DCD" w:rsidP="005B4DCD">
      <w:pPr>
        <w:pStyle w:val="Code"/>
      </w:pPr>
      <w:r>
        <w:t xml:space="preserve">    case 'TimePicker':</w:t>
      </w:r>
    </w:p>
    <w:p w14:paraId="66830718" w14:textId="77777777" w:rsidR="005B4DCD" w:rsidRDefault="005B4DCD" w:rsidP="005B4DCD">
      <w:pPr>
        <w:pStyle w:val="Code"/>
      </w:pPr>
      <w:r>
        <w:t xml:space="preserve">      return TimePicker</w:t>
      </w:r>
    </w:p>
    <w:p w14:paraId="4BB40BDE" w14:textId="77777777" w:rsidR="005B4DCD" w:rsidRDefault="005B4DCD" w:rsidP="005B4DCD">
      <w:pPr>
        <w:pStyle w:val="Code"/>
      </w:pPr>
      <w:r>
        <w:t xml:space="preserve">    default:</w:t>
      </w:r>
    </w:p>
    <w:p w14:paraId="55382FEB" w14:textId="77777777" w:rsidR="005B4DCD" w:rsidRDefault="005B4DCD" w:rsidP="005B4DCD">
      <w:pPr>
        <w:pStyle w:val="Code"/>
      </w:pPr>
      <w:r>
        <w:t xml:space="preserve">      return Home</w:t>
      </w:r>
    </w:p>
    <w:p w14:paraId="67933644" w14:textId="77777777" w:rsidR="005B4DCD" w:rsidRDefault="005B4DCD" w:rsidP="005B4DCD">
      <w:pPr>
        <w:pStyle w:val="Code"/>
      </w:pPr>
      <w:r>
        <w:t xml:space="preserve">  }</w:t>
      </w:r>
    </w:p>
    <w:p w14:paraId="1595BE20" w14:textId="77777777" w:rsidR="005B4DCD" w:rsidRDefault="005B4DCD" w:rsidP="005B4DCD">
      <w:pPr>
        <w:pStyle w:val="Code"/>
      </w:pPr>
      <w:r>
        <w:t>}</w:t>
      </w:r>
    </w:p>
    <w:p w14:paraId="2CAB88EC" w14:textId="77777777" w:rsidR="005B4DCD" w:rsidRDefault="005B4DCD" w:rsidP="005B4DCD">
      <w:pPr>
        <w:pStyle w:val="Code"/>
      </w:pPr>
    </w:p>
    <w:p w14:paraId="4BB0A185" w14:textId="77777777" w:rsidR="005B4DCD" w:rsidRDefault="005B4DCD" w:rsidP="005B4DCD">
      <w:pPr>
        <w:pStyle w:val="Code"/>
      </w:pPr>
      <w:r>
        <w:t>const App = (props) =&gt; {</w:t>
      </w:r>
    </w:p>
    <w:p w14:paraId="523158B6" w14:textId="77777777" w:rsidR="005B4DCD" w:rsidRDefault="005B4DCD" w:rsidP="005B4DCD">
      <w:pPr>
        <w:pStyle w:val="Code"/>
      </w:pPr>
      <w:r>
        <w:t xml:space="preserve">  const Scene = getScene(props.scene)</w:t>
      </w:r>
    </w:p>
    <w:p w14:paraId="4A251F73" w14:textId="77777777" w:rsidR="005B4DCD" w:rsidRDefault="005B4DCD" w:rsidP="005B4DCD">
      <w:pPr>
        <w:pStyle w:val="Code"/>
      </w:pPr>
      <w:r>
        <w:t xml:space="preserve">  return (</w:t>
      </w:r>
    </w:p>
    <w:p w14:paraId="0D3456BF" w14:textId="77777777" w:rsidR="005B4DCD" w:rsidRDefault="005B4DCD" w:rsidP="005B4DCD">
      <w:pPr>
        <w:pStyle w:val="Code"/>
      </w:pPr>
      <w:r>
        <w:t xml:space="preserve">    &lt;Scene openDrawer={props.openDrawer} jump={props.jump} /&gt;</w:t>
      </w:r>
    </w:p>
    <w:p w14:paraId="2BF09A4E" w14:textId="77777777" w:rsidR="005B4DCD" w:rsidRDefault="005B4DCD" w:rsidP="005B4DCD">
      <w:pPr>
        <w:pStyle w:val="Code"/>
      </w:pPr>
      <w:r>
        <w:t xml:space="preserve">  )</w:t>
      </w:r>
    </w:p>
    <w:p w14:paraId="485C6FA9" w14:textId="77777777" w:rsidR="005B4DCD" w:rsidRDefault="005B4DCD" w:rsidP="005B4DCD">
      <w:pPr>
        <w:pStyle w:val="Code"/>
      </w:pPr>
      <w:r>
        <w:t>}</w:t>
      </w:r>
    </w:p>
    <w:p w14:paraId="1D34919F" w14:textId="77777777" w:rsidR="005B4DCD" w:rsidRDefault="005B4DCD" w:rsidP="005B4DCD">
      <w:pPr>
        <w:pStyle w:val="Code"/>
      </w:pPr>
    </w:p>
    <w:p w14:paraId="04C33178" w14:textId="77777777" w:rsidR="005B4DCD" w:rsidRDefault="005B4DCD" w:rsidP="005B4DCD">
      <w:pPr>
        <w:pStyle w:val="Code"/>
      </w:pPr>
      <w:r>
        <w:t>export default App</w:t>
      </w:r>
    </w:p>
    <w:p w14:paraId="1454CA0A" w14:textId="77777777" w:rsidR="005B4DCD" w:rsidRPr="005B4DCD" w:rsidRDefault="005B4DCD" w:rsidP="005B4DCD">
      <w:pPr>
        <w:pStyle w:val="Code"/>
      </w:pPr>
    </w:p>
    <w:p w14:paraId="76975EEB" w14:textId="10D5763C" w:rsidR="005B4DCD" w:rsidRDefault="005B4DCD" w:rsidP="005B4DCD">
      <w:pPr>
        <w:pStyle w:val="Body"/>
        <w:rPr>
          <w:rStyle w:val="CodeChar"/>
          <w:rFonts w:ascii="Arial" w:hAnsi="Arial"/>
          <w:noProof w:val="0"/>
          <w:snapToGrid/>
          <w:color w:val="auto"/>
          <w:sz w:val="15"/>
        </w:rPr>
      </w:pPr>
      <w:r>
        <w:rPr>
          <w:rStyle w:val="CodeChar"/>
          <w:rFonts w:ascii="Arial" w:hAnsi="Arial"/>
          <w:noProof w:val="0"/>
          <w:snapToGrid/>
          <w:color w:val="auto"/>
          <w:sz w:val="15"/>
        </w:rPr>
        <w:lastRenderedPageBreak/>
        <w:t xml:space="preserve">Finally, we can update the Menu to add the new button that will open our new </w:t>
      </w:r>
      <w:proofErr w:type="spellStart"/>
      <w:r>
        <w:rPr>
          <w:rStyle w:val="CodeChar"/>
          <w:rFonts w:ascii="Arial" w:hAnsi="Arial"/>
          <w:noProof w:val="0"/>
          <w:snapToGrid/>
          <w:color w:val="auto"/>
          <w:sz w:val="15"/>
        </w:rPr>
        <w:t>TimePicker</w:t>
      </w:r>
      <w:proofErr w:type="spellEnd"/>
      <w:r>
        <w:rPr>
          <w:rStyle w:val="CodeChar"/>
          <w:rFonts w:ascii="Arial" w:hAnsi="Arial"/>
          <w:noProof w:val="0"/>
          <w:snapToGrid/>
          <w:color w:val="auto"/>
          <w:sz w:val="15"/>
        </w:rPr>
        <w:t xml:space="preserve"> component. In app/Menu.js, add the following button below the </w:t>
      </w:r>
      <w:proofErr w:type="spellStart"/>
      <w:r w:rsidRPr="005B4DCD">
        <w:rPr>
          <w:rStyle w:val="CodeChar"/>
          <w:rFonts w:ascii="Arial" w:hAnsi="Arial"/>
          <w:noProof w:val="0"/>
          <w:snapToGrid/>
          <w:color w:val="auto"/>
          <w:sz w:val="15"/>
        </w:rPr>
        <w:t>DatePicker</w:t>
      </w:r>
      <w:proofErr w:type="spellEnd"/>
      <w:r>
        <w:rPr>
          <w:rStyle w:val="CodeChar"/>
          <w:rFonts w:ascii="Arial" w:hAnsi="Arial"/>
          <w:noProof w:val="0"/>
          <w:snapToGrid/>
          <w:color w:val="auto"/>
          <w:sz w:val="15"/>
        </w:rPr>
        <w:t xml:space="preserve"> Android button.</w:t>
      </w:r>
    </w:p>
    <w:p w14:paraId="486C744E" w14:textId="77777777" w:rsidR="005B4DCD" w:rsidRDefault="005B4DCD" w:rsidP="005B4DCD">
      <w:pPr>
        <w:pStyle w:val="Code"/>
        <w:rPr>
          <w:snapToGrid/>
        </w:rPr>
      </w:pPr>
    </w:p>
    <w:p w14:paraId="547634AD" w14:textId="77777777" w:rsidR="005B4DCD" w:rsidRPr="005B4DCD" w:rsidRDefault="005B4DCD" w:rsidP="005B4DCD">
      <w:pPr>
        <w:pStyle w:val="Code"/>
        <w:rPr>
          <w:snapToGrid/>
        </w:rPr>
      </w:pPr>
      <w:r w:rsidRPr="005B4DCD">
        <w:rPr>
          <w:snapToGrid/>
        </w:rPr>
        <w:t>&lt;View style={button} &gt;</w:t>
      </w:r>
    </w:p>
    <w:p w14:paraId="55CFA597" w14:textId="4F5FC340" w:rsidR="005B4DCD" w:rsidRPr="005B4DCD" w:rsidRDefault="005B4DCD" w:rsidP="005B4DCD">
      <w:pPr>
        <w:pStyle w:val="Code"/>
        <w:rPr>
          <w:snapToGrid/>
        </w:rPr>
      </w:pPr>
      <w:r w:rsidRPr="005B4DCD">
        <w:rPr>
          <w:snapToGrid/>
        </w:rPr>
        <w:t xml:space="preserve">  &lt;Button onPress={() =&gt; onPress('TimePicker')} title='TimePicker Android' /&gt;</w:t>
      </w:r>
    </w:p>
    <w:p w14:paraId="682599AF" w14:textId="27D2434C" w:rsidR="005B4DCD" w:rsidRPr="005B4DCD" w:rsidRDefault="005B4DCD" w:rsidP="005B4DCD">
      <w:pPr>
        <w:pStyle w:val="Code"/>
        <w:rPr>
          <w:snapToGrid/>
        </w:rPr>
      </w:pPr>
      <w:r w:rsidRPr="005B4DCD">
        <w:rPr>
          <w:snapToGrid/>
        </w:rPr>
        <w:t>&lt;/View&gt;</w:t>
      </w:r>
    </w:p>
    <w:p w14:paraId="5F0C514A" w14:textId="4E993437" w:rsidR="005B4DCD" w:rsidDel="00ED6235" w:rsidRDefault="00B36D5F" w:rsidP="006D135D">
      <w:pPr>
        <w:pStyle w:val="CodeAnnotation"/>
        <w:rPr>
          <w:del w:id="38" w:author="Marina Michaels" w:date="2017-03-14T12:57:00Z"/>
        </w:rPr>
      </w:pPr>
      <w:r>
        <w:t xml:space="preserve">Implementing Android Toasts using </w:t>
      </w:r>
      <w:commentRangeStart w:id="39"/>
    </w:p>
    <w:p w14:paraId="408F0111" w14:textId="4928C14B" w:rsidR="006D135D" w:rsidRDefault="006D135D" w:rsidP="006D135D">
      <w:pPr>
        <w:pStyle w:val="Head1"/>
      </w:pPr>
      <w:proofErr w:type="spellStart"/>
      <w:r w:rsidRPr="00F825DC">
        <w:t>ToastAndroid</w:t>
      </w:r>
      <w:commentRangeEnd w:id="39"/>
      <w:proofErr w:type="spellEnd"/>
      <w:r w:rsidR="00ED6235">
        <w:rPr>
          <w:rStyle w:val="CommentReference"/>
          <w:rFonts w:asciiTheme="minorHAnsi" w:eastAsiaTheme="minorEastAsia" w:hAnsiTheme="minorHAnsi" w:cstheme="minorBidi"/>
          <w:b w:val="0"/>
          <w:i w:val="0"/>
          <w:color w:val="auto"/>
          <w:lang w:eastAsia="ja-JP"/>
        </w:rPr>
        <w:commentReference w:id="39"/>
      </w:r>
    </w:p>
    <w:p w14:paraId="3B8C251A" w14:textId="26C6069F" w:rsidR="006D135D" w:rsidRDefault="00F27E50" w:rsidP="006D135D">
      <w:pPr>
        <w:pStyle w:val="Body1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6E560D" wp14:editId="32F4F1DA">
            <wp:simplePos x="0" y="0"/>
            <wp:positionH relativeFrom="column">
              <wp:posOffset>49943</wp:posOffset>
            </wp:positionH>
            <wp:positionV relativeFrom="paragraph">
              <wp:posOffset>546100</wp:posOffset>
            </wp:positionV>
            <wp:extent cx="4800600" cy="2400300"/>
            <wp:effectExtent l="0" t="0" r="0" b="1270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astAndroi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806DA">
        <w:t>ToastAndroid</w:t>
      </w:r>
      <w:proofErr w:type="spellEnd"/>
      <w:r w:rsidR="003806DA">
        <w:t xml:space="preserve"> allows us to easily call native Android toasts from within our React Native application. An android toast is just a popup with a message that goes away after a given period (figure 10.6).</w:t>
      </w:r>
    </w:p>
    <w:p w14:paraId="1BFAD272" w14:textId="2FE2B1A6" w:rsidR="0063196A" w:rsidRDefault="0063196A" w:rsidP="0063196A">
      <w:pPr>
        <w:pStyle w:val="FigureCaption"/>
      </w:pPr>
      <w:r>
        <w:t xml:space="preserve">Figure 10.6 </w:t>
      </w:r>
      <w:proofErr w:type="spellStart"/>
      <w:r>
        <w:t>ToastAndroid</w:t>
      </w:r>
      <w:proofErr w:type="spellEnd"/>
      <w:r>
        <w:t xml:space="preserve"> with default and middle positioned toasts.</w:t>
      </w:r>
    </w:p>
    <w:p w14:paraId="61CBFF55" w14:textId="34DAF296" w:rsidR="0063196A" w:rsidRDefault="0063196A" w:rsidP="0063196A">
      <w:pPr>
        <w:pStyle w:val="Body"/>
      </w:pPr>
      <w:r>
        <w:t>To get started build</w:t>
      </w:r>
      <w:r w:rsidR="003B6482">
        <w:t>ing out this component, create app/Toast.js</w:t>
      </w:r>
      <w:r w:rsidR="00B36D5F">
        <w:t xml:space="preserve">, explanation given below the following listing </w:t>
      </w:r>
      <w:r w:rsidR="00F27E50">
        <w:t>(listing 10.13</w:t>
      </w:r>
      <w:r w:rsidR="003B6482">
        <w:t>).</w:t>
      </w:r>
    </w:p>
    <w:p w14:paraId="26B05348" w14:textId="1B88D0B5" w:rsidR="003B6482" w:rsidRPr="0063196A" w:rsidRDefault="00F27E50" w:rsidP="003B6482">
      <w:pPr>
        <w:pStyle w:val="CodeListingCaption"/>
      </w:pPr>
      <w:r>
        <w:t>Listing 10.13</w:t>
      </w:r>
      <w:r w:rsidR="003B6482">
        <w:t xml:space="preserve"> app/Toast.js - </w:t>
      </w:r>
      <w:proofErr w:type="spellStart"/>
      <w:r w:rsidR="003B6482">
        <w:t>ToastAndroid</w:t>
      </w:r>
      <w:proofErr w:type="spellEnd"/>
    </w:p>
    <w:p w14:paraId="0C807DC9" w14:textId="77777777" w:rsidR="003B6482" w:rsidRDefault="003B6482" w:rsidP="003B6482">
      <w:pPr>
        <w:pStyle w:val="Code"/>
      </w:pPr>
      <w:r>
        <w:t>import React from 'react'</w:t>
      </w:r>
    </w:p>
    <w:p w14:paraId="38663AF9" w14:textId="77777777" w:rsidR="003B6482" w:rsidRDefault="003B6482" w:rsidP="003B6482">
      <w:pPr>
        <w:pStyle w:val="Code"/>
      </w:pPr>
    </w:p>
    <w:p w14:paraId="44F129B7" w14:textId="6820C481" w:rsidR="003B6482" w:rsidRDefault="003B6482" w:rsidP="003B6482">
      <w:pPr>
        <w:pStyle w:val="Code"/>
      </w:pPr>
      <w:r>
        <w:t>import { View, Text, ToastAndroid } from 'react-native'</w:t>
      </w:r>
      <w:r w:rsidR="00170C2E">
        <w:t xml:space="preserve"> // A</w:t>
      </w:r>
    </w:p>
    <w:p w14:paraId="72DA215A" w14:textId="77777777" w:rsidR="003B6482" w:rsidRDefault="003B6482" w:rsidP="003B6482">
      <w:pPr>
        <w:pStyle w:val="Code"/>
      </w:pPr>
    </w:p>
    <w:p w14:paraId="353E6BAA" w14:textId="77777777" w:rsidR="003B6482" w:rsidRDefault="003B6482" w:rsidP="003B6482">
      <w:pPr>
        <w:pStyle w:val="Code"/>
      </w:pPr>
      <w:r>
        <w:t>let styles</w:t>
      </w:r>
    </w:p>
    <w:p w14:paraId="36B516E0" w14:textId="77777777" w:rsidR="003B6482" w:rsidRDefault="003B6482" w:rsidP="003B6482">
      <w:pPr>
        <w:pStyle w:val="Code"/>
      </w:pPr>
    </w:p>
    <w:p w14:paraId="5C3B591A" w14:textId="77777777" w:rsidR="003B6482" w:rsidRDefault="003B6482" w:rsidP="003B6482">
      <w:pPr>
        <w:pStyle w:val="Code"/>
      </w:pPr>
      <w:r>
        <w:t>const Toast = () =&gt; {</w:t>
      </w:r>
    </w:p>
    <w:p w14:paraId="6BD63074" w14:textId="77777777" w:rsidR="003B6482" w:rsidRDefault="003B6482" w:rsidP="003B6482">
      <w:pPr>
        <w:pStyle w:val="Code"/>
      </w:pPr>
      <w:r>
        <w:t xml:space="preserve">  let {</w:t>
      </w:r>
    </w:p>
    <w:p w14:paraId="130DD591" w14:textId="77777777" w:rsidR="003B6482" w:rsidRDefault="003B6482" w:rsidP="003B6482">
      <w:pPr>
        <w:pStyle w:val="Code"/>
      </w:pPr>
      <w:r>
        <w:t xml:space="preserve">    container,</w:t>
      </w:r>
    </w:p>
    <w:p w14:paraId="14C6E63B" w14:textId="77777777" w:rsidR="003B6482" w:rsidRDefault="003B6482" w:rsidP="003B6482">
      <w:pPr>
        <w:pStyle w:val="Code"/>
      </w:pPr>
      <w:r>
        <w:lastRenderedPageBreak/>
        <w:t xml:space="preserve">    button</w:t>
      </w:r>
    </w:p>
    <w:p w14:paraId="6814DF4B" w14:textId="5049DEA4" w:rsidR="003B6482" w:rsidRDefault="003B6482" w:rsidP="00170C2E">
      <w:pPr>
        <w:pStyle w:val="Code"/>
      </w:pPr>
      <w:r>
        <w:t xml:space="preserve">  } = styles</w:t>
      </w:r>
    </w:p>
    <w:p w14:paraId="03C722A2" w14:textId="77777777" w:rsidR="003B6482" w:rsidRDefault="003B6482" w:rsidP="003B6482">
      <w:pPr>
        <w:pStyle w:val="Code"/>
      </w:pPr>
    </w:p>
    <w:p w14:paraId="098840ED" w14:textId="3CEF1152" w:rsidR="003B6482" w:rsidRDefault="003B6482" w:rsidP="003B6482">
      <w:pPr>
        <w:pStyle w:val="Code"/>
      </w:pPr>
      <w:bookmarkStart w:id="40" w:name="_GoBack"/>
      <w:r>
        <w:t xml:space="preserve">  const basicToast = () =&gt; {</w:t>
      </w:r>
      <w:r w:rsidR="00170C2E">
        <w:t xml:space="preserve"> // B</w:t>
      </w:r>
    </w:p>
    <w:bookmarkEnd w:id="40"/>
    <w:p w14:paraId="4B2F6DAF" w14:textId="77777777" w:rsidR="003B6482" w:rsidRDefault="003B6482" w:rsidP="003B6482">
      <w:pPr>
        <w:pStyle w:val="Code"/>
      </w:pPr>
      <w:r>
        <w:t xml:space="preserve">    ToastAndroid.show('Hello World!', ToastAndroid.LONG)</w:t>
      </w:r>
    </w:p>
    <w:p w14:paraId="758FA524" w14:textId="77777777" w:rsidR="003B6482" w:rsidRDefault="003B6482" w:rsidP="003B6482">
      <w:pPr>
        <w:pStyle w:val="Code"/>
      </w:pPr>
      <w:r>
        <w:t xml:space="preserve">  }</w:t>
      </w:r>
    </w:p>
    <w:p w14:paraId="22BF5CBA" w14:textId="77777777" w:rsidR="003B6482" w:rsidRDefault="003B6482" w:rsidP="003B6482">
      <w:pPr>
        <w:pStyle w:val="Code"/>
      </w:pPr>
    </w:p>
    <w:p w14:paraId="22550EC8" w14:textId="3A78452A" w:rsidR="003B6482" w:rsidRDefault="003B6482" w:rsidP="003B6482">
      <w:pPr>
        <w:pStyle w:val="Code"/>
      </w:pPr>
      <w:r>
        <w:t xml:space="preserve">  const gravityToast = () =&gt; {</w:t>
      </w:r>
      <w:r w:rsidR="00170C2E">
        <w:t xml:space="preserve"> // C</w:t>
      </w:r>
    </w:p>
    <w:p w14:paraId="3424E5E0" w14:textId="77777777" w:rsidR="003B6482" w:rsidRDefault="003B6482" w:rsidP="003B6482">
      <w:pPr>
        <w:pStyle w:val="Code"/>
      </w:pPr>
      <w:r>
        <w:t xml:space="preserve">    ToastAndroid.showWithGravity('Toast with Gravity!', ToastAndroid.LONG, ToastAndroid.CENTER)</w:t>
      </w:r>
    </w:p>
    <w:p w14:paraId="06938657" w14:textId="77777777" w:rsidR="003B6482" w:rsidRDefault="003B6482" w:rsidP="003B6482">
      <w:pPr>
        <w:pStyle w:val="Code"/>
      </w:pPr>
      <w:r>
        <w:t xml:space="preserve">  }</w:t>
      </w:r>
    </w:p>
    <w:p w14:paraId="6495616A" w14:textId="77777777" w:rsidR="003B6482" w:rsidRDefault="003B6482" w:rsidP="003B6482">
      <w:pPr>
        <w:pStyle w:val="Code"/>
      </w:pPr>
    </w:p>
    <w:p w14:paraId="51C706FC" w14:textId="77777777" w:rsidR="003B6482" w:rsidRDefault="003B6482" w:rsidP="003B6482">
      <w:pPr>
        <w:pStyle w:val="Code"/>
      </w:pPr>
      <w:r>
        <w:t xml:space="preserve">  return (</w:t>
      </w:r>
    </w:p>
    <w:p w14:paraId="5B63C577" w14:textId="330235F3" w:rsidR="003B6482" w:rsidRDefault="003B6482" w:rsidP="003B6482">
      <w:pPr>
        <w:pStyle w:val="Code"/>
      </w:pPr>
      <w:r>
        <w:t xml:space="preserve">    &lt;View style={container}&gt;</w:t>
      </w:r>
      <w:r w:rsidR="00170C2E">
        <w:t xml:space="preserve"> // D</w:t>
      </w:r>
    </w:p>
    <w:p w14:paraId="1D9B50DB" w14:textId="77777777" w:rsidR="003B6482" w:rsidRDefault="003B6482" w:rsidP="003B6482">
      <w:pPr>
        <w:pStyle w:val="Code"/>
      </w:pPr>
      <w:r>
        <w:t xml:space="preserve">      &lt;Text style={button} onPress={basicToast}&gt;Open basic toast&lt;/Text&gt;</w:t>
      </w:r>
    </w:p>
    <w:p w14:paraId="6A79A73D" w14:textId="77777777" w:rsidR="003B6482" w:rsidRDefault="003B6482" w:rsidP="003B6482">
      <w:pPr>
        <w:pStyle w:val="Code"/>
      </w:pPr>
      <w:r>
        <w:t xml:space="preserve">      &lt;Text style={button} onPress={gravityToast}&gt;Open gravity toast&lt;/Text&gt;</w:t>
      </w:r>
    </w:p>
    <w:p w14:paraId="5811CC84" w14:textId="77777777" w:rsidR="003B6482" w:rsidRDefault="003B6482" w:rsidP="003B6482">
      <w:pPr>
        <w:pStyle w:val="Code"/>
      </w:pPr>
      <w:r>
        <w:t xml:space="preserve">    &lt;/View&gt;</w:t>
      </w:r>
    </w:p>
    <w:p w14:paraId="3DDFB95F" w14:textId="77777777" w:rsidR="003B6482" w:rsidRDefault="003B6482" w:rsidP="003B6482">
      <w:pPr>
        <w:pStyle w:val="Code"/>
      </w:pPr>
      <w:r>
        <w:t xml:space="preserve">  )</w:t>
      </w:r>
    </w:p>
    <w:p w14:paraId="4AD74E0C" w14:textId="77777777" w:rsidR="003B6482" w:rsidRDefault="003B6482" w:rsidP="003B6482">
      <w:pPr>
        <w:pStyle w:val="Code"/>
      </w:pPr>
      <w:r>
        <w:t>}</w:t>
      </w:r>
    </w:p>
    <w:p w14:paraId="40DA08B6" w14:textId="77777777" w:rsidR="003B6482" w:rsidRDefault="003B6482" w:rsidP="003B6482">
      <w:pPr>
        <w:pStyle w:val="Code"/>
      </w:pPr>
    </w:p>
    <w:p w14:paraId="078D0C9B" w14:textId="77777777" w:rsidR="003B6482" w:rsidRDefault="003B6482" w:rsidP="003B6482">
      <w:pPr>
        <w:pStyle w:val="Code"/>
      </w:pPr>
      <w:r>
        <w:t>styles = {</w:t>
      </w:r>
    </w:p>
    <w:p w14:paraId="49294BA8" w14:textId="77777777" w:rsidR="003B6482" w:rsidRDefault="003B6482" w:rsidP="003B6482">
      <w:pPr>
        <w:pStyle w:val="Code"/>
      </w:pPr>
      <w:r>
        <w:t xml:space="preserve">  container: {</w:t>
      </w:r>
    </w:p>
    <w:p w14:paraId="50485275" w14:textId="77777777" w:rsidR="003B6482" w:rsidRDefault="003B6482" w:rsidP="003B6482">
      <w:pPr>
        <w:pStyle w:val="Code"/>
      </w:pPr>
      <w:r>
        <w:t xml:space="preserve">    flex: 1,</w:t>
      </w:r>
    </w:p>
    <w:p w14:paraId="019037F6" w14:textId="77777777" w:rsidR="003B6482" w:rsidRDefault="003B6482" w:rsidP="003B6482">
      <w:pPr>
        <w:pStyle w:val="Code"/>
      </w:pPr>
      <w:r>
        <w:t xml:space="preserve">    justifyContent: 'center',</w:t>
      </w:r>
    </w:p>
    <w:p w14:paraId="14BF8999" w14:textId="77777777" w:rsidR="003B6482" w:rsidRDefault="003B6482" w:rsidP="003B6482">
      <w:pPr>
        <w:pStyle w:val="Code"/>
      </w:pPr>
      <w:r>
        <w:t xml:space="preserve">    alignItems: 'center'</w:t>
      </w:r>
    </w:p>
    <w:p w14:paraId="130E7306" w14:textId="77777777" w:rsidR="003B6482" w:rsidRDefault="003B6482" w:rsidP="003B6482">
      <w:pPr>
        <w:pStyle w:val="Code"/>
      </w:pPr>
      <w:r>
        <w:t xml:space="preserve">  },</w:t>
      </w:r>
    </w:p>
    <w:p w14:paraId="2C5F7440" w14:textId="77777777" w:rsidR="003B6482" w:rsidRDefault="003B6482" w:rsidP="003B6482">
      <w:pPr>
        <w:pStyle w:val="Code"/>
      </w:pPr>
      <w:r>
        <w:t xml:space="preserve">  button: {</w:t>
      </w:r>
    </w:p>
    <w:p w14:paraId="64FB8CE2" w14:textId="77777777" w:rsidR="003B6482" w:rsidRDefault="003B6482" w:rsidP="003B6482">
      <w:pPr>
        <w:pStyle w:val="Code"/>
      </w:pPr>
      <w:r>
        <w:t xml:space="preserve">    marginBottom: 10,</w:t>
      </w:r>
    </w:p>
    <w:p w14:paraId="2158A331" w14:textId="77777777" w:rsidR="003B6482" w:rsidRDefault="003B6482" w:rsidP="003B6482">
      <w:pPr>
        <w:pStyle w:val="Code"/>
      </w:pPr>
      <w:r>
        <w:t xml:space="preserve">    color: 'blue'</w:t>
      </w:r>
    </w:p>
    <w:p w14:paraId="60794BF1" w14:textId="77777777" w:rsidR="003B6482" w:rsidRDefault="003B6482" w:rsidP="003B6482">
      <w:pPr>
        <w:pStyle w:val="Code"/>
      </w:pPr>
      <w:r>
        <w:t xml:space="preserve">  }</w:t>
      </w:r>
    </w:p>
    <w:p w14:paraId="28633EC9" w14:textId="77777777" w:rsidR="003B6482" w:rsidRDefault="003B6482" w:rsidP="003B6482">
      <w:pPr>
        <w:pStyle w:val="Code"/>
      </w:pPr>
      <w:r>
        <w:t>}</w:t>
      </w:r>
    </w:p>
    <w:p w14:paraId="026C5D85" w14:textId="77777777" w:rsidR="003B6482" w:rsidRDefault="003B6482" w:rsidP="003B6482">
      <w:pPr>
        <w:pStyle w:val="Code"/>
      </w:pPr>
    </w:p>
    <w:p w14:paraId="124C6926" w14:textId="77777777" w:rsidR="003B6482" w:rsidRDefault="003B6482" w:rsidP="003B6482">
      <w:pPr>
        <w:pStyle w:val="Code"/>
      </w:pPr>
      <w:r>
        <w:t>export default Toast</w:t>
      </w:r>
    </w:p>
    <w:p w14:paraId="0E610FFD" w14:textId="3D8B7D84" w:rsidR="003806DA" w:rsidRDefault="003806DA" w:rsidP="003B6482">
      <w:pPr>
        <w:pStyle w:val="Code"/>
      </w:pPr>
    </w:p>
    <w:p w14:paraId="76DC6F02" w14:textId="74445949" w:rsidR="00170C2E" w:rsidRDefault="00170C2E" w:rsidP="00170C2E">
      <w:pPr>
        <w:pStyle w:val="CodeAnnotation"/>
        <w:numPr>
          <w:ilvl w:val="0"/>
          <w:numId w:val="46"/>
        </w:numPr>
      </w:pPr>
      <w:r>
        <w:t xml:space="preserve">import </w:t>
      </w:r>
      <w:r w:rsidRPr="005B4DCD">
        <w:rPr>
          <w:rStyle w:val="CodeChar"/>
        </w:rPr>
        <w:t>ToastAndroid</w:t>
      </w:r>
      <w:r>
        <w:t xml:space="preserve"> from React Native</w:t>
      </w:r>
    </w:p>
    <w:p w14:paraId="39BCD28D" w14:textId="3A22DB83" w:rsidR="00170C2E" w:rsidRDefault="00170C2E" w:rsidP="00170C2E">
      <w:pPr>
        <w:pStyle w:val="CodeAnnotation"/>
        <w:numPr>
          <w:ilvl w:val="0"/>
          <w:numId w:val="46"/>
        </w:numPr>
      </w:pPr>
      <w:r>
        <w:t xml:space="preserve">create a </w:t>
      </w:r>
      <w:r w:rsidRPr="005B4DCD">
        <w:rPr>
          <w:rStyle w:val="CodeChar"/>
        </w:rPr>
        <w:t>basicToast</w:t>
      </w:r>
      <w:r>
        <w:t xml:space="preserve"> method that will </w:t>
      </w:r>
      <w:r w:rsidRPr="005B4DCD">
        <w:rPr>
          <w:rStyle w:val="CodeChar"/>
        </w:rPr>
        <w:t>call ToastAndroid.show()</w:t>
      </w:r>
      <w:r w:rsidRPr="005B4DCD">
        <w:t>,</w:t>
      </w:r>
      <w:r>
        <w:t xml:space="preserve"> passing in two arguments: 1. A message and 2. A length of time to show the toast</w:t>
      </w:r>
      <w:r w:rsidR="004C5E76">
        <w:t>. Can be either SHORT (about 2 seconds) or LONG (about 4 seconds)</w:t>
      </w:r>
    </w:p>
    <w:p w14:paraId="7CD95F1D" w14:textId="4BD3873F" w:rsidR="004C5E76" w:rsidRDefault="004C5E76" w:rsidP="00170C2E">
      <w:pPr>
        <w:pStyle w:val="CodeAnnotation"/>
        <w:numPr>
          <w:ilvl w:val="0"/>
          <w:numId w:val="46"/>
        </w:numPr>
      </w:pPr>
      <w:r>
        <w:t xml:space="preserve">create </w:t>
      </w:r>
      <w:r w:rsidRPr="005B4DCD">
        <w:rPr>
          <w:rStyle w:val="CodeChar"/>
        </w:rPr>
        <w:t>gravityToast</w:t>
      </w:r>
      <w:r>
        <w:t xml:space="preserve"> method</w:t>
      </w:r>
      <w:r w:rsidR="005B4DCD">
        <w:t xml:space="preserve"> that will call </w:t>
      </w:r>
      <w:r w:rsidR="005B4DCD" w:rsidRPr="005B4DCD">
        <w:rPr>
          <w:rStyle w:val="CodeChar"/>
        </w:rPr>
        <w:t>ToastAndroid.showWithGravity()</w:t>
      </w:r>
      <w:r w:rsidRPr="005B4DCD">
        <w:t>.</w:t>
      </w:r>
      <w:r w:rsidR="00112D0C">
        <w:t xml:space="preserve"> This method is </w:t>
      </w:r>
      <w:r w:rsidR="005B4DCD">
        <w:t>like</w:t>
      </w:r>
      <w:r w:rsidR="00112D0C">
        <w:t xml:space="preserve"> </w:t>
      </w:r>
      <w:r w:rsidR="005B4DCD" w:rsidRPr="005B4DCD">
        <w:rPr>
          <w:rStyle w:val="CodeChar"/>
        </w:rPr>
        <w:t>ToastAndroid.show()</w:t>
      </w:r>
      <w:r w:rsidR="005B4DCD" w:rsidRPr="005B4DCD">
        <w:t>,</w:t>
      </w:r>
      <w:r w:rsidR="005B4DCD">
        <w:t xml:space="preserve"> but it allows for a third argument to be passed, allowing us to position the toast either at the top, bottom, or center of the view. We pass in </w:t>
      </w:r>
      <w:r w:rsidR="005B4DCD" w:rsidRPr="00F27E50">
        <w:rPr>
          <w:rStyle w:val="CodeChar"/>
        </w:rPr>
        <w:t>ToastAndroid.CENTER</w:t>
      </w:r>
      <w:r w:rsidR="005B4DCD">
        <w:t xml:space="preserve"> as the third argument, centering the toast in the middle of the screen.</w:t>
      </w:r>
    </w:p>
    <w:p w14:paraId="0CF8640A" w14:textId="257B18D7" w:rsidR="005B4DCD" w:rsidRDefault="005B4DCD" w:rsidP="00170C2E">
      <w:pPr>
        <w:pStyle w:val="CodeAnnotation"/>
        <w:numPr>
          <w:ilvl w:val="0"/>
          <w:numId w:val="46"/>
        </w:numPr>
      </w:pPr>
      <w:r>
        <w:t>create two buttons in the view, attaching our methods to these buttons</w:t>
      </w:r>
    </w:p>
    <w:p w14:paraId="24748766" w14:textId="77777777" w:rsidR="005B4DCD" w:rsidRDefault="005B4DCD" w:rsidP="00F27E50">
      <w:pPr>
        <w:pStyle w:val="CodeAnnotation"/>
        <w:ind w:left="0"/>
      </w:pPr>
    </w:p>
    <w:p w14:paraId="251C0038" w14:textId="631EBABE" w:rsidR="00F27E50" w:rsidRDefault="00F27E50" w:rsidP="00F27E50">
      <w:pPr>
        <w:pStyle w:val="Body"/>
      </w:pPr>
      <w:r>
        <w:t>Now that we have the component created, let’s update app/App.js to include the new component (listing 10.14).</w:t>
      </w:r>
    </w:p>
    <w:p w14:paraId="38AB94F8" w14:textId="4C453D47" w:rsidR="00AD0442" w:rsidRDefault="00AD0442" w:rsidP="00AD0442">
      <w:pPr>
        <w:pStyle w:val="CodeListingCaption"/>
      </w:pPr>
      <w:r>
        <w:t>Listing 10.14 app/Menu.js – Adding Toast component to app</w:t>
      </w:r>
    </w:p>
    <w:p w14:paraId="3221F81C" w14:textId="77777777" w:rsidR="00AD0442" w:rsidRDefault="00AD0442" w:rsidP="00AD0442">
      <w:pPr>
        <w:pStyle w:val="Code"/>
      </w:pPr>
      <w:r>
        <w:t>import React from 'react'</w:t>
      </w:r>
    </w:p>
    <w:p w14:paraId="5C382775" w14:textId="77777777" w:rsidR="00AD0442" w:rsidRDefault="00AD0442" w:rsidP="00AD0442">
      <w:pPr>
        <w:pStyle w:val="Code"/>
      </w:pPr>
    </w:p>
    <w:p w14:paraId="714E92CF" w14:textId="77777777" w:rsidR="00AD0442" w:rsidRDefault="00AD0442" w:rsidP="00AD0442">
      <w:pPr>
        <w:pStyle w:val="Code"/>
      </w:pPr>
      <w:r>
        <w:t>import Home from './Home'</w:t>
      </w:r>
    </w:p>
    <w:p w14:paraId="6E631133" w14:textId="77777777" w:rsidR="00AD0442" w:rsidRDefault="00AD0442" w:rsidP="00AD0442">
      <w:pPr>
        <w:pStyle w:val="Code"/>
      </w:pPr>
      <w:r>
        <w:t>import Toolbar from './Toolbar'</w:t>
      </w:r>
    </w:p>
    <w:p w14:paraId="6997B10F" w14:textId="77777777" w:rsidR="00AD0442" w:rsidRDefault="00AD0442" w:rsidP="00AD0442">
      <w:pPr>
        <w:pStyle w:val="Code"/>
      </w:pPr>
      <w:r>
        <w:t>import ViewPager from './ViewPager'</w:t>
      </w:r>
    </w:p>
    <w:p w14:paraId="7B707D10" w14:textId="77777777" w:rsidR="00AD0442" w:rsidRDefault="00AD0442" w:rsidP="00AD0442">
      <w:pPr>
        <w:pStyle w:val="Code"/>
      </w:pPr>
      <w:r>
        <w:lastRenderedPageBreak/>
        <w:t>import DatePicker from './DatePicker'</w:t>
      </w:r>
    </w:p>
    <w:p w14:paraId="257ACF3E" w14:textId="77777777" w:rsidR="00AD0442" w:rsidRDefault="00AD0442" w:rsidP="00AD0442">
      <w:pPr>
        <w:pStyle w:val="Code"/>
      </w:pPr>
      <w:r>
        <w:t>import TimePicker from './TimePicker'</w:t>
      </w:r>
    </w:p>
    <w:p w14:paraId="736D3DE2" w14:textId="77777777" w:rsidR="00AD0442" w:rsidRDefault="00AD0442" w:rsidP="00AD0442">
      <w:pPr>
        <w:pStyle w:val="Code"/>
      </w:pPr>
      <w:r>
        <w:t>import Toast from './Toast'</w:t>
      </w:r>
    </w:p>
    <w:p w14:paraId="40EC086E" w14:textId="77777777" w:rsidR="00AD0442" w:rsidRDefault="00AD0442" w:rsidP="00AD0442">
      <w:pPr>
        <w:pStyle w:val="Code"/>
      </w:pPr>
    </w:p>
    <w:p w14:paraId="3A0C2B38" w14:textId="77777777" w:rsidR="00AD0442" w:rsidRDefault="00AD0442" w:rsidP="00AD0442">
      <w:pPr>
        <w:pStyle w:val="Code"/>
      </w:pPr>
      <w:r>
        <w:t>function getScene (scene) {</w:t>
      </w:r>
    </w:p>
    <w:p w14:paraId="7FE2D337" w14:textId="77777777" w:rsidR="00AD0442" w:rsidRDefault="00AD0442" w:rsidP="00AD0442">
      <w:pPr>
        <w:pStyle w:val="Code"/>
      </w:pPr>
      <w:r>
        <w:t xml:space="preserve">  switch (scene) {</w:t>
      </w:r>
    </w:p>
    <w:p w14:paraId="3BCDD6F2" w14:textId="77777777" w:rsidR="00AD0442" w:rsidRDefault="00AD0442" w:rsidP="00AD0442">
      <w:pPr>
        <w:pStyle w:val="Code"/>
      </w:pPr>
      <w:r>
        <w:t xml:space="preserve">    case 'Home':</w:t>
      </w:r>
    </w:p>
    <w:p w14:paraId="62BBE664" w14:textId="77777777" w:rsidR="00AD0442" w:rsidRDefault="00AD0442" w:rsidP="00AD0442">
      <w:pPr>
        <w:pStyle w:val="Code"/>
      </w:pPr>
      <w:r>
        <w:t xml:space="preserve">      return Home</w:t>
      </w:r>
    </w:p>
    <w:p w14:paraId="5D827A6B" w14:textId="77777777" w:rsidR="00AD0442" w:rsidRDefault="00AD0442" w:rsidP="00AD0442">
      <w:pPr>
        <w:pStyle w:val="Code"/>
      </w:pPr>
      <w:r>
        <w:t xml:space="preserve">    case 'Toolbar':</w:t>
      </w:r>
    </w:p>
    <w:p w14:paraId="719F50E1" w14:textId="77777777" w:rsidR="00AD0442" w:rsidRDefault="00AD0442" w:rsidP="00AD0442">
      <w:pPr>
        <w:pStyle w:val="Code"/>
      </w:pPr>
      <w:r>
        <w:t xml:space="preserve">      return Toolbar</w:t>
      </w:r>
    </w:p>
    <w:p w14:paraId="07EECB2B" w14:textId="77777777" w:rsidR="00AD0442" w:rsidRDefault="00AD0442" w:rsidP="00AD0442">
      <w:pPr>
        <w:pStyle w:val="Code"/>
      </w:pPr>
      <w:r>
        <w:t xml:space="preserve">    case 'ViewPager':</w:t>
      </w:r>
    </w:p>
    <w:p w14:paraId="6EF4D4CF" w14:textId="77777777" w:rsidR="00AD0442" w:rsidRDefault="00AD0442" w:rsidP="00AD0442">
      <w:pPr>
        <w:pStyle w:val="Code"/>
      </w:pPr>
      <w:r>
        <w:t xml:space="preserve">      return ViewPager</w:t>
      </w:r>
    </w:p>
    <w:p w14:paraId="4194FF23" w14:textId="77777777" w:rsidR="00AD0442" w:rsidRDefault="00AD0442" w:rsidP="00AD0442">
      <w:pPr>
        <w:pStyle w:val="Code"/>
      </w:pPr>
      <w:r>
        <w:t xml:space="preserve">    case 'DatePicker':</w:t>
      </w:r>
    </w:p>
    <w:p w14:paraId="0C0CB7F6" w14:textId="77777777" w:rsidR="00AD0442" w:rsidRDefault="00AD0442" w:rsidP="00AD0442">
      <w:pPr>
        <w:pStyle w:val="Code"/>
      </w:pPr>
      <w:r>
        <w:t xml:space="preserve">      return DatePicker</w:t>
      </w:r>
    </w:p>
    <w:p w14:paraId="5EFA0E77" w14:textId="77777777" w:rsidR="00AD0442" w:rsidRDefault="00AD0442" w:rsidP="00AD0442">
      <w:pPr>
        <w:pStyle w:val="Code"/>
      </w:pPr>
      <w:r>
        <w:t xml:space="preserve">    case 'TimePicker':</w:t>
      </w:r>
    </w:p>
    <w:p w14:paraId="3A09CA9D" w14:textId="77777777" w:rsidR="00AD0442" w:rsidRDefault="00AD0442" w:rsidP="00AD0442">
      <w:pPr>
        <w:pStyle w:val="Code"/>
      </w:pPr>
      <w:r>
        <w:t xml:space="preserve">      return TimePicker</w:t>
      </w:r>
    </w:p>
    <w:p w14:paraId="24AECBA5" w14:textId="77777777" w:rsidR="00AD0442" w:rsidRDefault="00AD0442" w:rsidP="00AD0442">
      <w:pPr>
        <w:pStyle w:val="Code"/>
      </w:pPr>
      <w:r>
        <w:t xml:space="preserve">    case 'Toast':</w:t>
      </w:r>
    </w:p>
    <w:p w14:paraId="60C72DEA" w14:textId="77777777" w:rsidR="00AD0442" w:rsidRDefault="00AD0442" w:rsidP="00AD0442">
      <w:pPr>
        <w:pStyle w:val="Code"/>
      </w:pPr>
      <w:r>
        <w:t xml:space="preserve">      return Toast</w:t>
      </w:r>
    </w:p>
    <w:p w14:paraId="543953F5" w14:textId="77777777" w:rsidR="00AD0442" w:rsidRDefault="00AD0442" w:rsidP="00AD0442">
      <w:pPr>
        <w:pStyle w:val="Code"/>
      </w:pPr>
      <w:r>
        <w:t xml:space="preserve">    default:</w:t>
      </w:r>
    </w:p>
    <w:p w14:paraId="3656B1B3" w14:textId="77777777" w:rsidR="00AD0442" w:rsidRDefault="00AD0442" w:rsidP="00AD0442">
      <w:pPr>
        <w:pStyle w:val="Code"/>
      </w:pPr>
      <w:r>
        <w:t xml:space="preserve">      return Home</w:t>
      </w:r>
    </w:p>
    <w:p w14:paraId="36EBF5BF" w14:textId="77777777" w:rsidR="00AD0442" w:rsidRDefault="00AD0442" w:rsidP="00AD0442">
      <w:pPr>
        <w:pStyle w:val="Code"/>
      </w:pPr>
      <w:r>
        <w:t xml:space="preserve">  }</w:t>
      </w:r>
    </w:p>
    <w:p w14:paraId="153F7270" w14:textId="77777777" w:rsidR="00AD0442" w:rsidRDefault="00AD0442" w:rsidP="00AD0442">
      <w:pPr>
        <w:pStyle w:val="Code"/>
      </w:pPr>
      <w:r>
        <w:t>}</w:t>
      </w:r>
    </w:p>
    <w:p w14:paraId="3E15E231" w14:textId="77777777" w:rsidR="00AD0442" w:rsidRDefault="00AD0442" w:rsidP="00AD0442">
      <w:pPr>
        <w:pStyle w:val="Code"/>
      </w:pPr>
    </w:p>
    <w:p w14:paraId="689351C8" w14:textId="77777777" w:rsidR="00AD0442" w:rsidRDefault="00AD0442" w:rsidP="00AD0442">
      <w:pPr>
        <w:pStyle w:val="Code"/>
      </w:pPr>
      <w:r>
        <w:t>const App = (props) =&gt; {</w:t>
      </w:r>
    </w:p>
    <w:p w14:paraId="76B559A4" w14:textId="77777777" w:rsidR="00AD0442" w:rsidRDefault="00AD0442" w:rsidP="00AD0442">
      <w:pPr>
        <w:pStyle w:val="Code"/>
      </w:pPr>
      <w:r>
        <w:t xml:space="preserve">  const Scene = getScene(props.scene)</w:t>
      </w:r>
    </w:p>
    <w:p w14:paraId="263CEFAD" w14:textId="77777777" w:rsidR="00AD0442" w:rsidRDefault="00AD0442" w:rsidP="00AD0442">
      <w:pPr>
        <w:pStyle w:val="Code"/>
      </w:pPr>
      <w:r>
        <w:t xml:space="preserve">  return (</w:t>
      </w:r>
    </w:p>
    <w:p w14:paraId="0AC38682" w14:textId="77777777" w:rsidR="00AD0442" w:rsidRDefault="00AD0442" w:rsidP="00AD0442">
      <w:pPr>
        <w:pStyle w:val="Code"/>
      </w:pPr>
      <w:r>
        <w:t xml:space="preserve">    &lt;Scene openDrawer={props.openDrawer} jump={props.jump} /&gt;</w:t>
      </w:r>
    </w:p>
    <w:p w14:paraId="0A0BE7B8" w14:textId="77777777" w:rsidR="00AD0442" w:rsidRDefault="00AD0442" w:rsidP="00AD0442">
      <w:pPr>
        <w:pStyle w:val="Code"/>
      </w:pPr>
      <w:r>
        <w:t xml:space="preserve">  )</w:t>
      </w:r>
    </w:p>
    <w:p w14:paraId="05C5440E" w14:textId="77777777" w:rsidR="00AD0442" w:rsidRDefault="00AD0442" w:rsidP="00AD0442">
      <w:pPr>
        <w:pStyle w:val="Code"/>
      </w:pPr>
      <w:r>
        <w:t>}</w:t>
      </w:r>
    </w:p>
    <w:p w14:paraId="7BD08820" w14:textId="77777777" w:rsidR="00AD0442" w:rsidRDefault="00AD0442" w:rsidP="00AD0442">
      <w:pPr>
        <w:pStyle w:val="Code"/>
      </w:pPr>
    </w:p>
    <w:p w14:paraId="0A0338ED" w14:textId="77777777" w:rsidR="00AD0442" w:rsidRDefault="00AD0442" w:rsidP="00AD0442">
      <w:pPr>
        <w:pStyle w:val="Code"/>
      </w:pPr>
      <w:r>
        <w:t>export default App</w:t>
      </w:r>
    </w:p>
    <w:p w14:paraId="7E74C033" w14:textId="77777777" w:rsidR="005B4DCD" w:rsidRDefault="005B4DCD" w:rsidP="00AD0442">
      <w:pPr>
        <w:pStyle w:val="Code"/>
      </w:pPr>
    </w:p>
    <w:p w14:paraId="4F02BF92" w14:textId="46C99F2D" w:rsidR="00AD0442" w:rsidRDefault="00AD0442" w:rsidP="00AD0442">
      <w:pPr>
        <w:pStyle w:val="Body"/>
        <w:rPr>
          <w:rStyle w:val="CodeChar"/>
          <w:rFonts w:ascii="Arial" w:hAnsi="Arial"/>
          <w:noProof w:val="0"/>
          <w:snapToGrid/>
          <w:color w:val="auto"/>
          <w:sz w:val="15"/>
        </w:rPr>
      </w:pPr>
      <w:r>
        <w:rPr>
          <w:rStyle w:val="CodeChar"/>
          <w:rFonts w:ascii="Arial" w:hAnsi="Arial"/>
          <w:noProof w:val="0"/>
          <w:snapToGrid/>
          <w:color w:val="auto"/>
          <w:sz w:val="15"/>
        </w:rPr>
        <w:t xml:space="preserve">Finally, we can update the Menu to add the new button that will open our new Toast component. In app/Menu.js, add the following button below the </w:t>
      </w:r>
      <w:proofErr w:type="spellStart"/>
      <w:r w:rsidRPr="00AD0442">
        <w:rPr>
          <w:rStyle w:val="CodeChar"/>
          <w:rFonts w:ascii="Arial" w:hAnsi="Arial"/>
          <w:noProof w:val="0"/>
          <w:snapToGrid/>
          <w:color w:val="auto"/>
          <w:sz w:val="15"/>
        </w:rPr>
        <w:t>TimePicker</w:t>
      </w:r>
      <w:proofErr w:type="spellEnd"/>
      <w:r>
        <w:rPr>
          <w:rStyle w:val="CodeChar"/>
          <w:rFonts w:ascii="Arial" w:hAnsi="Arial"/>
          <w:noProof w:val="0"/>
          <w:snapToGrid/>
          <w:color w:val="auto"/>
          <w:sz w:val="15"/>
        </w:rPr>
        <w:t xml:space="preserve"> Android button.</w:t>
      </w:r>
    </w:p>
    <w:p w14:paraId="377C2B71" w14:textId="77777777" w:rsidR="00AD0442" w:rsidRDefault="00AD0442" w:rsidP="00AD0442">
      <w:pPr>
        <w:pStyle w:val="Code"/>
        <w:rPr>
          <w:snapToGrid/>
        </w:rPr>
      </w:pPr>
    </w:p>
    <w:p w14:paraId="22F39831" w14:textId="77777777" w:rsidR="00AD0442" w:rsidRPr="00AD0442" w:rsidRDefault="00AD0442" w:rsidP="00AD0442">
      <w:pPr>
        <w:pStyle w:val="Code"/>
        <w:rPr>
          <w:snapToGrid/>
        </w:rPr>
      </w:pPr>
      <w:r w:rsidRPr="00AD0442">
        <w:rPr>
          <w:snapToGrid/>
        </w:rPr>
        <w:t>&lt;View style={button} &gt;</w:t>
      </w:r>
    </w:p>
    <w:p w14:paraId="76225BA0" w14:textId="60D1B5C1" w:rsidR="00AD0442" w:rsidRPr="00AD0442" w:rsidRDefault="00AD0442" w:rsidP="00AD0442">
      <w:pPr>
        <w:pStyle w:val="Code"/>
        <w:rPr>
          <w:snapToGrid/>
        </w:rPr>
      </w:pPr>
      <w:r>
        <w:rPr>
          <w:snapToGrid/>
        </w:rPr>
        <w:t xml:space="preserve">  </w:t>
      </w:r>
      <w:r w:rsidRPr="00AD0442">
        <w:rPr>
          <w:snapToGrid/>
        </w:rPr>
        <w:t>&lt;Button onPress={() =&gt; onPress('Toast')} title='Toast Android' /&gt;</w:t>
      </w:r>
    </w:p>
    <w:p w14:paraId="3FEC52F2" w14:textId="6836A1A0" w:rsidR="00AD0442" w:rsidRDefault="00AD0442" w:rsidP="00AD0442">
      <w:pPr>
        <w:pStyle w:val="Code"/>
        <w:rPr>
          <w:snapToGrid/>
        </w:rPr>
      </w:pPr>
      <w:r w:rsidRPr="00AD0442">
        <w:rPr>
          <w:snapToGrid/>
        </w:rPr>
        <w:t>&lt;/View&gt;</w:t>
      </w:r>
    </w:p>
    <w:p w14:paraId="174CA55C" w14:textId="618539AE" w:rsidR="00AD0442" w:rsidRDefault="00AD0442" w:rsidP="00AD0442">
      <w:pPr>
        <w:pStyle w:val="Code"/>
      </w:pPr>
    </w:p>
    <w:p w14:paraId="12E36247" w14:textId="39E8068D" w:rsidR="00AD0442" w:rsidRDefault="00AD0442" w:rsidP="00AD0442">
      <w:pPr>
        <w:pStyle w:val="Head1"/>
      </w:pPr>
      <w:commentRangeStart w:id="41"/>
      <w:r>
        <w:t>Summary</w:t>
      </w:r>
      <w:commentRangeEnd w:id="41"/>
      <w:r w:rsidR="00ED6235">
        <w:rPr>
          <w:rStyle w:val="CommentReference"/>
          <w:rFonts w:asciiTheme="minorHAnsi" w:eastAsiaTheme="minorEastAsia" w:hAnsiTheme="minorHAnsi" w:cstheme="minorBidi"/>
          <w:b w:val="0"/>
          <w:i w:val="0"/>
          <w:color w:val="auto"/>
          <w:lang w:eastAsia="ja-JP"/>
        </w:rPr>
        <w:commentReference w:id="41"/>
      </w:r>
    </w:p>
    <w:p w14:paraId="383DE787" w14:textId="411DC2EE" w:rsidR="00AD0442" w:rsidRDefault="00B36D5F" w:rsidP="00AD0442">
      <w:pPr>
        <w:pStyle w:val="ListBullet"/>
      </w:pPr>
      <w:r>
        <w:t xml:space="preserve">We implemented </w:t>
      </w:r>
      <w:r w:rsidRPr="00A41EAE">
        <w:t>DrawerLayoutAndroid</w:t>
      </w:r>
      <w:r w:rsidR="00C15E2B">
        <w:t xml:space="preserve"> to create the main menu of the application</w:t>
      </w:r>
    </w:p>
    <w:p w14:paraId="730163E6" w14:textId="3B2E9F14" w:rsidR="00E94FB6" w:rsidRDefault="00C15E2B" w:rsidP="00AD0442">
      <w:pPr>
        <w:pStyle w:val="ListBullet"/>
      </w:pPr>
      <w:r>
        <w:t>Use</w:t>
      </w:r>
      <w:r w:rsidR="00E94FB6">
        <w:t xml:space="preserve"> </w:t>
      </w:r>
      <w:proofErr w:type="spellStart"/>
      <w:r w:rsidR="00E94FB6">
        <w:t>ToolbarAndroid</w:t>
      </w:r>
      <w:proofErr w:type="spellEnd"/>
      <w:r w:rsidR="00E94FB6">
        <w:t xml:space="preserve"> to create an interactive app Toolbar</w:t>
      </w:r>
    </w:p>
    <w:p w14:paraId="17625B47" w14:textId="35CD2547" w:rsidR="00E94FB6" w:rsidRDefault="00C15E2B" w:rsidP="00AD0442">
      <w:pPr>
        <w:pStyle w:val="ListBullet"/>
      </w:pPr>
      <w:r>
        <w:t>Use</w:t>
      </w:r>
      <w:r w:rsidR="00E94FB6">
        <w:t xml:space="preserve"> </w:t>
      </w:r>
      <w:proofErr w:type="spellStart"/>
      <w:r w:rsidR="00E94FB6" w:rsidRPr="00F825DC">
        <w:t>ViewPagerAndroid</w:t>
      </w:r>
      <w:proofErr w:type="spellEnd"/>
      <w:r w:rsidR="00E94FB6">
        <w:t xml:space="preserve"> to create </w:t>
      </w:r>
      <w:proofErr w:type="spellStart"/>
      <w:r w:rsidR="00E94FB6">
        <w:t>swipeable</w:t>
      </w:r>
      <w:proofErr w:type="spellEnd"/>
      <w:r w:rsidR="00E94FB6">
        <w:t xml:space="preserve"> views</w:t>
      </w:r>
    </w:p>
    <w:p w14:paraId="2916D9CD" w14:textId="0E915AB2" w:rsidR="00E94FB6" w:rsidRDefault="00C15E2B" w:rsidP="00AD0442">
      <w:pPr>
        <w:pStyle w:val="ListBullet"/>
      </w:pPr>
      <w:r>
        <w:t>Use</w:t>
      </w:r>
      <w:r w:rsidR="00E94FB6">
        <w:t xml:space="preserve"> </w:t>
      </w:r>
      <w:proofErr w:type="spellStart"/>
      <w:r w:rsidR="00E94FB6">
        <w:t>DatePickerAndroid</w:t>
      </w:r>
      <w:proofErr w:type="spellEnd"/>
      <w:r w:rsidR="00E94FB6">
        <w:t xml:space="preserve"> to create and manipulate dates in your application</w:t>
      </w:r>
    </w:p>
    <w:p w14:paraId="43362B98" w14:textId="2D7164F5" w:rsidR="00E94FB6" w:rsidRDefault="00C15E2B" w:rsidP="00E94FB6">
      <w:pPr>
        <w:pStyle w:val="ListBullet"/>
      </w:pPr>
      <w:r>
        <w:t xml:space="preserve">Use </w:t>
      </w:r>
      <w:proofErr w:type="spellStart"/>
      <w:r w:rsidR="00E94FB6">
        <w:t>TimePickerAndroid</w:t>
      </w:r>
      <w:proofErr w:type="spellEnd"/>
      <w:r w:rsidR="00E94FB6">
        <w:t xml:space="preserve"> to create and manipulate time in your application</w:t>
      </w:r>
    </w:p>
    <w:p w14:paraId="40D5C16C" w14:textId="58084889" w:rsidR="00E94FB6" w:rsidRPr="00AD0442" w:rsidRDefault="00C15E2B" w:rsidP="00E94FB6">
      <w:pPr>
        <w:pStyle w:val="ListBullet"/>
      </w:pPr>
      <w:r>
        <w:t xml:space="preserve">Use </w:t>
      </w:r>
      <w:proofErr w:type="spellStart"/>
      <w:r w:rsidR="00E94FB6" w:rsidRPr="00F825DC">
        <w:t>ToastAndroid</w:t>
      </w:r>
      <w:proofErr w:type="spellEnd"/>
      <w:r w:rsidR="00E94FB6">
        <w:t xml:space="preserve"> to create native android Toast notifications </w:t>
      </w:r>
    </w:p>
    <w:sectPr w:rsidR="00E94FB6" w:rsidRPr="00AD0442" w:rsidSect="005F1BFA">
      <w:headerReference w:type="even" r:id="rId16"/>
      <w:headerReference w:type="default" r:id="rId17"/>
      <w:footerReference w:type="even" r:id="rId18"/>
      <w:footerReference w:type="default" r:id="rId19"/>
      <w:footerReference w:type="first" r:id="rId20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michiel@trimpe.nl" w:date="2017-03-27T11:32:00Z" w:initials="m">
    <w:p w14:paraId="44E8B3E6" w14:textId="72428DFC" w:rsidR="00B53A18" w:rsidRDefault="00B53A18">
      <w:pPr>
        <w:pStyle w:val="CommentText"/>
      </w:pPr>
      <w:r>
        <w:rPr>
          <w:rStyle w:val="CommentReference"/>
        </w:rPr>
        <w:annotationRef/>
      </w:r>
      <w:r>
        <w:t>Comment? Or accidentally included inside listing?</w:t>
      </w:r>
    </w:p>
  </w:comment>
  <w:comment w:id="17" w:author="Marina Michaels" w:date="2017-03-14T12:06:00Z" w:initials="MM">
    <w:p w14:paraId="13E19CB1" w14:textId="38EDFA0E" w:rsidR="00B53A18" w:rsidRDefault="00B53A18">
      <w:pPr>
        <w:pStyle w:val="CommentText"/>
      </w:pPr>
      <w:r>
        <w:rPr>
          <w:rStyle w:val="CommentReference"/>
        </w:rPr>
        <w:annotationRef/>
      </w:r>
      <w:r>
        <w:t>Repeat the figure here to reduce page flipping.</w:t>
      </w:r>
    </w:p>
  </w:comment>
  <w:comment w:id="23" w:author="Marina Michaels" w:date="2017-03-14T12:19:00Z" w:initials="MM">
    <w:p w14:paraId="2F5F1610" w14:textId="5A47E9BF" w:rsidR="00B53A18" w:rsidRDefault="00B53A18">
      <w:pPr>
        <w:pStyle w:val="CommentText"/>
      </w:pPr>
      <w:r>
        <w:rPr>
          <w:rStyle w:val="CommentReference"/>
        </w:rPr>
        <w:annotationRef/>
      </w:r>
      <w:r>
        <w:t>Add more to this heading.</w:t>
      </w:r>
    </w:p>
  </w:comment>
  <w:comment w:id="25" w:author="Marina Michaels" w:date="2017-03-14T12:09:00Z" w:initials="MM">
    <w:p w14:paraId="536480EC" w14:textId="3C94DEB4" w:rsidR="00B53A18" w:rsidRDefault="00B53A18">
      <w:pPr>
        <w:pStyle w:val="CommentText"/>
      </w:pPr>
      <w:r>
        <w:rPr>
          <w:rStyle w:val="CommentReference"/>
        </w:rPr>
        <w:annotationRef/>
      </w:r>
      <w:r>
        <w:t>An example of what?</w:t>
      </w:r>
    </w:p>
  </w:comment>
  <w:comment w:id="28" w:author="Marina Michaels" w:date="2017-03-14T12:17:00Z" w:initials="MM">
    <w:p w14:paraId="241FFABA" w14:textId="7DF2D74C" w:rsidR="00B53A18" w:rsidRDefault="00B53A18">
      <w:pPr>
        <w:pStyle w:val="CommentText"/>
      </w:pPr>
      <w:r>
        <w:rPr>
          <w:rStyle w:val="CommentReference"/>
        </w:rPr>
        <w:annotationRef/>
      </w:r>
      <w:r>
        <w:t>Add more to this caption and annotate the images so readers know what’s important.</w:t>
      </w:r>
    </w:p>
  </w:comment>
  <w:comment w:id="29" w:author="Marina Michaels" w:date="2017-03-14T12:18:00Z" w:initials="MM">
    <w:p w14:paraId="2E8EF7B3" w14:textId="5691BC48" w:rsidR="00B53A18" w:rsidRDefault="00B53A18">
      <w:pPr>
        <w:pStyle w:val="CommentText"/>
      </w:pPr>
      <w:r>
        <w:rPr>
          <w:rStyle w:val="CommentReference"/>
        </w:rPr>
        <w:annotationRef/>
      </w:r>
      <w:r>
        <w:t>Tell your readers what the component is (its name) and why they are creating it.</w:t>
      </w:r>
    </w:p>
  </w:comment>
  <w:comment w:id="30" w:author="Marina Michaels" w:date="2017-03-14T12:18:00Z" w:initials="MM">
    <w:p w14:paraId="67A269CF" w14:textId="13712400" w:rsidR="00B53A18" w:rsidRDefault="00B53A18">
      <w:pPr>
        <w:pStyle w:val="CommentText"/>
      </w:pPr>
      <w:r>
        <w:rPr>
          <w:rStyle w:val="CommentReference"/>
        </w:rPr>
        <w:annotationRef/>
      </w:r>
      <w:r>
        <w:t>Add more to this listing heading.</w:t>
      </w:r>
    </w:p>
  </w:comment>
  <w:comment w:id="31" w:author="Marina Michaels" w:date="2017-03-14T12:19:00Z" w:initials="MM">
    <w:p w14:paraId="0D817306" w14:textId="07C95A67" w:rsidR="00B53A18" w:rsidRDefault="00B53A18">
      <w:pPr>
        <w:pStyle w:val="CommentText"/>
      </w:pPr>
      <w:r>
        <w:rPr>
          <w:rStyle w:val="CommentReference"/>
        </w:rPr>
        <w:annotationRef/>
      </w:r>
      <w:r>
        <w:t>Add more to this heading.</w:t>
      </w:r>
    </w:p>
  </w:comment>
  <w:comment w:id="32" w:author="Marina Michaels" w:date="2017-03-14T12:24:00Z" w:initials="MM">
    <w:p w14:paraId="5F0463A4" w14:textId="6EB1BA11" w:rsidR="00B53A18" w:rsidRDefault="00B53A18">
      <w:pPr>
        <w:pStyle w:val="CommentText"/>
      </w:pPr>
      <w:r>
        <w:rPr>
          <w:rStyle w:val="CommentReference"/>
        </w:rPr>
        <w:annotationRef/>
      </w:r>
      <w:r>
        <w:t>Add more to this caption and annotate the figure so the figure/caption tell a more complete story and can stand alone.</w:t>
      </w:r>
    </w:p>
  </w:comment>
  <w:comment w:id="33" w:author="Marina Michaels" w:date="2017-03-14T12:55:00Z" w:initials="MM">
    <w:p w14:paraId="25D9FD40" w14:textId="6D87B759" w:rsidR="00B53A18" w:rsidRDefault="00B53A18">
      <w:pPr>
        <w:pStyle w:val="CommentText"/>
      </w:pPr>
      <w:r>
        <w:rPr>
          <w:rStyle w:val="CommentReference"/>
        </w:rPr>
        <w:annotationRef/>
      </w:r>
      <w:r>
        <w:t>What is the component?</w:t>
      </w:r>
    </w:p>
  </w:comment>
  <w:comment w:id="34" w:author="Marina Michaels" w:date="2017-03-14T12:55:00Z" w:initials="MM">
    <w:p w14:paraId="390AA188" w14:textId="065BC71C" w:rsidR="00B53A18" w:rsidRDefault="00B53A18">
      <w:pPr>
        <w:pStyle w:val="CommentText"/>
      </w:pPr>
      <w:r>
        <w:rPr>
          <w:rStyle w:val="CommentReference"/>
        </w:rPr>
        <w:annotationRef/>
      </w:r>
      <w:r>
        <w:t>Add more to this listing caption.</w:t>
      </w:r>
    </w:p>
  </w:comment>
  <w:comment w:id="35" w:author="Marina Michaels" w:date="2017-03-14T12:56:00Z" w:initials="MM">
    <w:p w14:paraId="54974CAE" w14:textId="3E8068E8" w:rsidR="00B53A18" w:rsidRDefault="00B53A18">
      <w:pPr>
        <w:pStyle w:val="CommentText"/>
      </w:pPr>
      <w:r>
        <w:rPr>
          <w:rStyle w:val="CommentReference"/>
        </w:rPr>
        <w:annotationRef/>
      </w:r>
      <w:r>
        <w:t>Expand the caption.</w:t>
      </w:r>
    </w:p>
  </w:comment>
  <w:comment w:id="36" w:author="michiel@trimpe.nl" w:date="2017-03-27T11:39:00Z" w:initials="m">
    <w:p w14:paraId="48871735" w14:textId="5FCEECC0" w:rsidR="00B53A18" w:rsidRDefault="00B53A18">
      <w:pPr>
        <w:pStyle w:val="CommentText"/>
      </w:pPr>
      <w:r>
        <w:rPr>
          <w:rStyle w:val="CommentReference"/>
        </w:rPr>
        <w:annotationRef/>
      </w:r>
      <w:r>
        <w:t>Which one should I use? Does it matter?</w:t>
      </w:r>
    </w:p>
  </w:comment>
  <w:comment w:id="37" w:author="Marina Michaels" w:date="2017-03-14T12:56:00Z" w:initials="MM">
    <w:p w14:paraId="2A23EE0C" w14:textId="0E8CFF5E" w:rsidR="00B53A18" w:rsidRDefault="00B53A18">
      <w:pPr>
        <w:pStyle w:val="CommentText"/>
      </w:pPr>
      <w:r>
        <w:rPr>
          <w:rStyle w:val="CommentReference"/>
        </w:rPr>
        <w:annotationRef/>
      </w:r>
      <w:r>
        <w:t>What is the component’s name?</w:t>
      </w:r>
    </w:p>
  </w:comment>
  <w:comment w:id="39" w:author="Marina Michaels" w:date="2017-03-14T12:57:00Z" w:initials="MM">
    <w:p w14:paraId="62BF988D" w14:textId="638F0FCA" w:rsidR="00B53A18" w:rsidRDefault="00B53A18">
      <w:pPr>
        <w:pStyle w:val="CommentText"/>
      </w:pPr>
      <w:r>
        <w:rPr>
          <w:rStyle w:val="CommentReference"/>
        </w:rPr>
        <w:annotationRef/>
      </w:r>
      <w:r>
        <w:t>Add more to the heading so it tells a more complete story.</w:t>
      </w:r>
    </w:p>
  </w:comment>
  <w:comment w:id="41" w:author="Marina Michaels" w:date="2017-03-14T13:00:00Z" w:initials="MM">
    <w:p w14:paraId="1D455E3E" w14:textId="6FE904EF" w:rsidR="00B53A18" w:rsidRDefault="00B53A18">
      <w:pPr>
        <w:pStyle w:val="CommentText"/>
      </w:pPr>
      <w:r>
        <w:rPr>
          <w:rStyle w:val="CommentReference"/>
        </w:rPr>
        <w:annotationRef/>
      </w:r>
      <w:r>
        <w:t>Rewrite the summary bullets in the style of “Statement of fact. Relevance of fact,” rather than have them be a repeat of your chapter opener bullets. The bullets at the start of the chapter are an overview of the major topics in the chapter; the bullets here should be a summary of the skills/takeaways you taught in this chapter. For example, “Use DrawerLayoutAndroid to implement a side menu. (Then something relevant about that.)”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E8B3E6" w15:done="0"/>
  <w15:commentEx w15:paraId="13E19CB1" w15:done="0"/>
  <w15:commentEx w15:paraId="2F5F1610" w15:done="0"/>
  <w15:commentEx w15:paraId="536480EC" w15:done="0"/>
  <w15:commentEx w15:paraId="241FFABA" w15:done="0"/>
  <w15:commentEx w15:paraId="2E8EF7B3" w15:done="0"/>
  <w15:commentEx w15:paraId="67A269CF" w15:done="0"/>
  <w15:commentEx w15:paraId="0D817306" w15:done="0"/>
  <w15:commentEx w15:paraId="5F0463A4" w15:done="0"/>
  <w15:commentEx w15:paraId="25D9FD40" w15:done="0"/>
  <w15:commentEx w15:paraId="390AA188" w15:done="0"/>
  <w15:commentEx w15:paraId="54974CAE" w15:done="0"/>
  <w15:commentEx w15:paraId="48871735" w15:done="0"/>
  <w15:commentEx w15:paraId="2A23EE0C" w15:done="0"/>
  <w15:commentEx w15:paraId="62BF988D" w15:done="0"/>
  <w15:commentEx w15:paraId="1D455E3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3473C" w14:textId="77777777" w:rsidR="001B1450" w:rsidRDefault="001B1450">
      <w:r>
        <w:separator/>
      </w:r>
    </w:p>
    <w:p w14:paraId="0B5092AE" w14:textId="77777777" w:rsidR="001B1450" w:rsidRDefault="001B1450"/>
  </w:endnote>
  <w:endnote w:type="continuationSeparator" w:id="0">
    <w:p w14:paraId="063D7B26" w14:textId="77777777" w:rsidR="001B1450" w:rsidRDefault="001B1450">
      <w:r>
        <w:continuationSeparator/>
      </w:r>
    </w:p>
    <w:p w14:paraId="7FAA0597" w14:textId="77777777" w:rsidR="001B1450" w:rsidRDefault="001B14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Garamon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F17AA" w14:textId="77777777" w:rsidR="00B53A18" w:rsidRDefault="00B53A18" w:rsidP="00333BBC">
    <w:pPr>
      <w:pStyle w:val="Body1"/>
      <w:jc w:val="center"/>
    </w:pPr>
    <w:r>
      <w:t xml:space="preserve">Chapter author name: </w:t>
    </w:r>
  </w:p>
  <w:p w14:paraId="2DCB8025" w14:textId="77777777" w:rsidR="00B53A18" w:rsidRPr="002D24E6" w:rsidRDefault="00B53A18" w:rsidP="00DB3E55">
    <w:pPr>
      <w:pStyle w:val="Body1"/>
      <w:jc w:val="center"/>
    </w:pPr>
    <w:r>
      <w:t xml:space="preserve">©Manning Publications Co. </w:t>
    </w:r>
    <w:r w:rsidRPr="00B41619">
      <w:t xml:space="preserve">Please post comments or corrections to the </w:t>
    </w:r>
    <w:r w:rsidRPr="002D24E6">
      <w:t>Author Online forum:</w:t>
    </w:r>
  </w:p>
  <w:p w14:paraId="72FFC56F" w14:textId="77777777" w:rsidR="00B53A18" w:rsidRPr="00DB3E55" w:rsidRDefault="00B53A18" w:rsidP="00DB3E55">
    <w:pPr>
      <w:pStyle w:val="Body1"/>
      <w:jc w:val="center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7EEF2" w14:textId="77777777" w:rsidR="00B53A18" w:rsidRDefault="00B53A18" w:rsidP="00EF1CFC">
    <w:pPr>
      <w:pStyle w:val="Body1"/>
      <w:jc w:val="center"/>
    </w:pPr>
    <w:r>
      <w:t xml:space="preserve">Chapter author name: </w:t>
    </w:r>
  </w:p>
  <w:p w14:paraId="60F6AFB3" w14:textId="77777777" w:rsidR="00B53A18" w:rsidRPr="002D24E6" w:rsidRDefault="00B53A18" w:rsidP="00EF1CFC">
    <w:pPr>
      <w:pStyle w:val="Body1"/>
      <w:jc w:val="center"/>
    </w:pPr>
    <w:r>
      <w:t xml:space="preserve">©Manning Publications Co. </w:t>
    </w:r>
    <w:r w:rsidRPr="00B41619">
      <w:t xml:space="preserve">Please post comments or corrections to the </w:t>
    </w:r>
    <w:r w:rsidRPr="002D24E6">
      <w:t>Author Online forum:</w:t>
    </w:r>
  </w:p>
  <w:p w14:paraId="72BF548B" w14:textId="77777777" w:rsidR="00B53A18" w:rsidRPr="00DB3E55" w:rsidRDefault="00B53A18" w:rsidP="00EF1CFC">
    <w:pPr>
      <w:pStyle w:val="Body1"/>
      <w:jc w:val="center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0C228" w14:textId="77777777" w:rsidR="00B53A18" w:rsidRDefault="00B53A18" w:rsidP="00327B8E">
    <w:r>
      <w:pgNum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1FA15" w14:textId="77777777" w:rsidR="001B1450" w:rsidRDefault="001B1450">
      <w:r>
        <w:separator/>
      </w:r>
    </w:p>
    <w:p w14:paraId="67A3F432" w14:textId="77777777" w:rsidR="001B1450" w:rsidRDefault="001B1450"/>
  </w:footnote>
  <w:footnote w:type="continuationSeparator" w:id="0">
    <w:p w14:paraId="7022A438" w14:textId="77777777" w:rsidR="001B1450" w:rsidRDefault="001B1450">
      <w:r>
        <w:continuationSeparator/>
      </w:r>
    </w:p>
    <w:p w14:paraId="7C02E7C2" w14:textId="77777777" w:rsidR="001B1450" w:rsidRDefault="001B145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F4CCC" w14:textId="4EDAE6FC" w:rsidR="00B53A18" w:rsidRPr="00754508" w:rsidRDefault="00B53A18" w:rsidP="00F94AEA">
    <w:pPr>
      <w:pStyle w:val="Body1"/>
      <w:tabs>
        <w:tab w:val="clear" w:pos="360"/>
        <w:tab w:val="center" w:pos="2970"/>
        <w:tab w:val="right" w:pos="7200"/>
      </w:tabs>
    </w:pPr>
    <w:r w:rsidRPr="00754508">
      <w:fldChar w:fldCharType="begin"/>
    </w:r>
    <w:r w:rsidRPr="00754508">
      <w:instrText xml:space="preserve">PAGE  </w:instrText>
    </w:r>
    <w:r w:rsidRPr="00754508">
      <w:fldChar w:fldCharType="separate"/>
    </w:r>
    <w:r w:rsidR="0044296C">
      <w:rPr>
        <w:noProof/>
      </w:rPr>
      <w:t>20</w:t>
    </w:r>
    <w:r w:rsidRPr="00754508">
      <w:fldChar w:fldCharType="end"/>
    </w:r>
    <w:r>
      <w:tab/>
    </w:r>
    <w:r w:rsidRPr="00472589">
      <w:rPr>
        <w:rStyle w:val="BoldItalics"/>
      </w:rPr>
      <w:t>Author</w:t>
    </w:r>
    <w:r>
      <w:t xml:space="preserve"> / </w:t>
    </w:r>
    <w:r w:rsidRPr="00472589">
      <w:rPr>
        <w:rStyle w:val="BoldItalics"/>
      </w:rPr>
      <w:t>Title</w:t>
    </w:r>
    <w:r>
      <w:tab/>
      <w:t xml:space="preserve">Last saved: </w:t>
    </w:r>
    <w:r>
      <w:fldChar w:fldCharType="begin"/>
    </w:r>
    <w:r>
      <w:instrText xml:space="preserve"> SAVEDATE  \@ "M/d/yyyy"  \* MERGEFORMAT </w:instrText>
    </w:r>
    <w:r>
      <w:fldChar w:fldCharType="separate"/>
    </w:r>
    <w:ins w:id="42" w:author="dabit3@gmail.com" w:date="2017-04-05T17:50:00Z">
      <w:r>
        <w:rPr>
          <w:noProof/>
        </w:rPr>
        <w:t>3/27/2017</w:t>
      </w:r>
    </w:ins>
    <w:ins w:id="43" w:author="michiel@trimpe.nl" w:date="2017-03-27T11:29:00Z">
      <w:del w:id="44" w:author="dabit3@gmail.com" w:date="2017-04-05T17:50:00Z">
        <w:r w:rsidDel="00B53A18">
          <w:rPr>
            <w:noProof/>
          </w:rPr>
          <w:delText>3/14/2017</w:delText>
        </w:r>
      </w:del>
    </w:ins>
    <w:del w:id="45" w:author="dabit3@gmail.com" w:date="2017-04-05T17:50:00Z">
      <w:r w:rsidDel="00B53A18">
        <w:rPr>
          <w:noProof/>
        </w:rPr>
        <w:delText>3/3/2017</w:delText>
      </w:r>
    </w:del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DDDB7" w14:textId="21FD29AB" w:rsidR="00B53A18" w:rsidRPr="00327B8E" w:rsidRDefault="00B53A18" w:rsidP="00F94AEA">
    <w:pPr>
      <w:pStyle w:val="Body1"/>
      <w:tabs>
        <w:tab w:val="clear" w:pos="360"/>
        <w:tab w:val="center" w:pos="4680"/>
        <w:tab w:val="left" w:pos="7200"/>
      </w:tabs>
    </w:pPr>
    <w:r>
      <w:t xml:space="preserve">Last saved: </w:t>
    </w:r>
    <w:r>
      <w:fldChar w:fldCharType="begin"/>
    </w:r>
    <w:r>
      <w:instrText xml:space="preserve"> SAVEDATE  \@ "M/d/yyyy"  \* MERGEFORMAT </w:instrText>
    </w:r>
    <w:r>
      <w:fldChar w:fldCharType="separate"/>
    </w:r>
    <w:ins w:id="46" w:author="dabit3@gmail.com" w:date="2017-04-05T17:50:00Z">
      <w:r>
        <w:rPr>
          <w:noProof/>
        </w:rPr>
        <w:t>3/27/2017</w:t>
      </w:r>
    </w:ins>
    <w:ins w:id="47" w:author="michiel@trimpe.nl" w:date="2017-03-27T11:29:00Z">
      <w:del w:id="48" w:author="dabit3@gmail.com" w:date="2017-04-05T17:50:00Z">
        <w:r w:rsidDel="00B53A18">
          <w:rPr>
            <w:noProof/>
          </w:rPr>
          <w:delText>3/14/2017</w:delText>
        </w:r>
      </w:del>
    </w:ins>
    <w:del w:id="49" w:author="dabit3@gmail.com" w:date="2017-04-05T17:50:00Z">
      <w:r w:rsidDel="00B53A18">
        <w:rPr>
          <w:noProof/>
        </w:rPr>
        <w:delText>3/3/2017</w:delText>
      </w:r>
    </w:del>
    <w:r>
      <w:fldChar w:fldCharType="end"/>
    </w:r>
    <w:r>
      <w:tab/>
    </w:r>
    <w:r w:rsidRPr="00472589">
      <w:rPr>
        <w:rStyle w:val="BoldItalics"/>
      </w:rPr>
      <w:t>Author</w:t>
    </w:r>
    <w:r>
      <w:t xml:space="preserve"> / </w:t>
    </w:r>
    <w:r w:rsidRPr="00472589">
      <w:rPr>
        <w:rStyle w:val="BoldItalics"/>
      </w:rPr>
      <w:t>Title</w:t>
    </w:r>
    <w:r w:rsidRPr="00754508">
      <w:tab/>
    </w:r>
    <w:r w:rsidRPr="00327B8E">
      <w:fldChar w:fldCharType="begin"/>
    </w:r>
    <w:r w:rsidRPr="00327B8E">
      <w:instrText xml:space="preserve">PAGE  </w:instrText>
    </w:r>
    <w:r w:rsidRPr="00327B8E">
      <w:fldChar w:fldCharType="separate"/>
    </w:r>
    <w:r w:rsidR="001042B1">
      <w:rPr>
        <w:noProof/>
      </w:rPr>
      <w:t>19</w:t>
    </w:r>
    <w:r w:rsidRPr="00327B8E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39C0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FD66F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061E56C3"/>
    <w:multiLevelType w:val="multilevel"/>
    <w:tmpl w:val="E72C281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8B36ED3"/>
    <w:multiLevelType w:val="hybridMultilevel"/>
    <w:tmpl w:val="D0A83ACC"/>
    <w:lvl w:ilvl="0" w:tplc="47F28E98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0CC807B9"/>
    <w:multiLevelType w:val="hybridMultilevel"/>
    <w:tmpl w:val="EFB6A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24529"/>
    <w:multiLevelType w:val="multilevel"/>
    <w:tmpl w:val="C9C8A0E4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10">
    <w:nsid w:val="1924326B"/>
    <w:multiLevelType w:val="hybridMultilevel"/>
    <w:tmpl w:val="5314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B3701F"/>
    <w:multiLevelType w:val="multilevel"/>
    <w:tmpl w:val="D714D090"/>
    <w:lvl w:ilvl="0">
      <w:start w:val="5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13">
    <w:nsid w:val="20C1548F"/>
    <w:multiLevelType w:val="multilevel"/>
    <w:tmpl w:val="76BA204C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14">
    <w:nsid w:val="27E109C4"/>
    <w:multiLevelType w:val="multilevel"/>
    <w:tmpl w:val="8724CE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C643438"/>
    <w:multiLevelType w:val="multilevel"/>
    <w:tmpl w:val="97ECB1B6"/>
    <w:lvl w:ilvl="0">
      <w:start w:val="1"/>
      <w:numFmt w:val="decimal"/>
      <w:lvlText w:val="%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F10227B"/>
    <w:multiLevelType w:val="multilevel"/>
    <w:tmpl w:val="BF7EF9F0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17">
    <w:nsid w:val="31DD1B07"/>
    <w:multiLevelType w:val="multilevel"/>
    <w:tmpl w:val="5E381982"/>
    <w:lvl w:ilvl="0">
      <w:start w:val="10"/>
      <w:numFmt w:val="decimal"/>
      <w:pStyle w:val="COChapter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1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2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3AE6793"/>
    <w:multiLevelType w:val="hybridMultilevel"/>
    <w:tmpl w:val="4858C8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073A55"/>
    <w:multiLevelType w:val="multilevel"/>
    <w:tmpl w:val="26E4493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5750A53"/>
    <w:multiLevelType w:val="hybridMultilevel"/>
    <w:tmpl w:val="B5C82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0756EB"/>
    <w:multiLevelType w:val="multilevel"/>
    <w:tmpl w:val="F320AA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353342"/>
    <w:multiLevelType w:val="hybridMultilevel"/>
    <w:tmpl w:val="612C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81552A"/>
    <w:multiLevelType w:val="multilevel"/>
    <w:tmpl w:val="9DE6F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3E993B3E"/>
    <w:multiLevelType w:val="multilevel"/>
    <w:tmpl w:val="1E8649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3F1B2385"/>
    <w:multiLevelType w:val="multilevel"/>
    <w:tmpl w:val="5CF6C86C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3F3A5C6D"/>
    <w:multiLevelType w:val="multilevel"/>
    <w:tmpl w:val="E464581E"/>
    <w:lvl w:ilvl="0">
      <w:start w:val="2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28">
    <w:nsid w:val="40B3543C"/>
    <w:multiLevelType w:val="multilevel"/>
    <w:tmpl w:val="81CE36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3473199"/>
    <w:multiLevelType w:val="hybridMultilevel"/>
    <w:tmpl w:val="4306CDB0"/>
    <w:lvl w:ilvl="0" w:tplc="8C180D44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>
    <w:nsid w:val="460C6BEB"/>
    <w:multiLevelType w:val="multilevel"/>
    <w:tmpl w:val="DC5E85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7F01613"/>
    <w:multiLevelType w:val="hybridMultilevel"/>
    <w:tmpl w:val="DAFC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FE1A3A"/>
    <w:multiLevelType w:val="hybridMultilevel"/>
    <w:tmpl w:val="AC42E0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F14DF7"/>
    <w:multiLevelType w:val="multilevel"/>
    <w:tmpl w:val="77AEE5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4E125BEF"/>
    <w:multiLevelType w:val="multilevel"/>
    <w:tmpl w:val="BF7EF9F0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35">
    <w:nsid w:val="576510E1"/>
    <w:multiLevelType w:val="hybridMultilevel"/>
    <w:tmpl w:val="E33C2E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3A14AE"/>
    <w:multiLevelType w:val="hybridMultilevel"/>
    <w:tmpl w:val="9550A392"/>
    <w:lvl w:ilvl="0" w:tplc="9E2EF94C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7">
    <w:nsid w:val="628A1E37"/>
    <w:multiLevelType w:val="hybridMultilevel"/>
    <w:tmpl w:val="4E00EC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D57C1"/>
    <w:multiLevelType w:val="multilevel"/>
    <w:tmpl w:val="C7CC6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6C3F7005"/>
    <w:multiLevelType w:val="multilevel"/>
    <w:tmpl w:val="CDD85496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40">
    <w:nsid w:val="7D2127DE"/>
    <w:multiLevelType w:val="hybridMultilevel"/>
    <w:tmpl w:val="9E0E1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DE04B9"/>
    <w:multiLevelType w:val="multilevel"/>
    <w:tmpl w:val="81CE36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7E7C2360"/>
    <w:multiLevelType w:val="hybridMultilevel"/>
    <w:tmpl w:val="2BCEE1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1"/>
  </w:num>
  <w:num w:numId="4">
    <w:abstractNumId w:val="25"/>
  </w:num>
  <w:num w:numId="5">
    <w:abstractNumId w:val="15"/>
  </w:num>
  <w:num w:numId="6">
    <w:abstractNumId w:val="19"/>
  </w:num>
  <w:num w:numId="7">
    <w:abstractNumId w:val="38"/>
  </w:num>
  <w:num w:numId="8">
    <w:abstractNumId w:val="34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39"/>
  </w:num>
  <w:num w:numId="12">
    <w:abstractNumId w:val="12"/>
  </w:num>
  <w:num w:numId="13">
    <w:abstractNumId w:val="27"/>
  </w:num>
  <w:num w:numId="14">
    <w:abstractNumId w:val="13"/>
  </w:num>
  <w:num w:numId="15">
    <w:abstractNumId w:val="25"/>
  </w:num>
  <w:num w:numId="16">
    <w:abstractNumId w:val="25"/>
  </w:num>
  <w:num w:numId="17">
    <w:abstractNumId w:val="9"/>
  </w:num>
  <w:num w:numId="18">
    <w:abstractNumId w:val="30"/>
  </w:num>
  <w:num w:numId="19">
    <w:abstractNumId w:val="17"/>
  </w:num>
  <w:num w:numId="20">
    <w:abstractNumId w:val="5"/>
  </w:num>
  <w:num w:numId="21">
    <w:abstractNumId w:val="24"/>
  </w:num>
  <w:num w:numId="22">
    <w:abstractNumId w:val="21"/>
  </w:num>
  <w:num w:numId="23">
    <w:abstractNumId w:val="14"/>
  </w:num>
  <w:num w:numId="24">
    <w:abstractNumId w:val="17"/>
  </w:num>
  <w:num w:numId="25">
    <w:abstractNumId w:val="17"/>
  </w:num>
  <w:num w:numId="26">
    <w:abstractNumId w:val="26"/>
  </w:num>
  <w:num w:numId="27">
    <w:abstractNumId w:val="33"/>
  </w:num>
  <w:num w:numId="28">
    <w:abstractNumId w:val="17"/>
  </w:num>
  <w:num w:numId="29">
    <w:abstractNumId w:val="17"/>
  </w:num>
  <w:num w:numId="30">
    <w:abstractNumId w:val="17"/>
  </w:num>
  <w:num w:numId="31">
    <w:abstractNumId w:val="28"/>
  </w:num>
  <w:num w:numId="32">
    <w:abstractNumId w:val="41"/>
  </w:num>
  <w:num w:numId="33">
    <w:abstractNumId w:val="0"/>
  </w:num>
  <w:num w:numId="34">
    <w:abstractNumId w:val="1"/>
  </w:num>
  <w:num w:numId="35">
    <w:abstractNumId w:val="42"/>
  </w:num>
  <w:num w:numId="36">
    <w:abstractNumId w:val="10"/>
  </w:num>
  <w:num w:numId="37">
    <w:abstractNumId w:val="32"/>
  </w:num>
  <w:num w:numId="38">
    <w:abstractNumId w:val="6"/>
  </w:num>
  <w:num w:numId="39">
    <w:abstractNumId w:val="37"/>
  </w:num>
  <w:num w:numId="40">
    <w:abstractNumId w:val="8"/>
  </w:num>
  <w:num w:numId="41">
    <w:abstractNumId w:val="36"/>
  </w:num>
  <w:num w:numId="42">
    <w:abstractNumId w:val="20"/>
  </w:num>
  <w:num w:numId="43">
    <w:abstractNumId w:val="18"/>
  </w:num>
  <w:num w:numId="44">
    <w:abstractNumId w:val="35"/>
  </w:num>
  <w:num w:numId="45">
    <w:abstractNumId w:val="29"/>
  </w:num>
  <w:num w:numId="46">
    <w:abstractNumId w:val="40"/>
  </w:num>
  <w:num w:numId="47">
    <w:abstractNumId w:val="31"/>
  </w:num>
  <w:num w:numId="48">
    <w:abstractNumId w:val="23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na Michaels">
    <w15:presenceInfo w15:providerId="Windows Live" w15:userId="fa9d0b1ec1b66e20"/>
  </w15:person>
  <w15:person w15:author="michiel@trimpe.nl">
    <w15:presenceInfo w15:providerId="Windows Live" w15:userId="4d9d9d69bf4439e0"/>
  </w15:person>
  <w15:person w15:author="dabit3@gmail.com">
    <w15:presenceInfo w15:providerId="Windows Live" w15:userId="0d759f86f177cf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proofState w:spelling="clean" w:grammar="clean"/>
  <w:linkStyles/>
  <w:documentProtection w:formatting="1" w:enforcement="0"/>
  <w:defaultTabStop w:val="72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85"/>
    <w:rsid w:val="00000C3F"/>
    <w:rsid w:val="00002F65"/>
    <w:rsid w:val="00006F86"/>
    <w:rsid w:val="00010C42"/>
    <w:rsid w:val="00011EF3"/>
    <w:rsid w:val="00013EAA"/>
    <w:rsid w:val="0001713C"/>
    <w:rsid w:val="00024AE0"/>
    <w:rsid w:val="0003082E"/>
    <w:rsid w:val="000341ED"/>
    <w:rsid w:val="00042567"/>
    <w:rsid w:val="000427BF"/>
    <w:rsid w:val="00050392"/>
    <w:rsid w:val="00051CCD"/>
    <w:rsid w:val="00061237"/>
    <w:rsid w:val="00061280"/>
    <w:rsid w:val="000616FF"/>
    <w:rsid w:val="00061C0C"/>
    <w:rsid w:val="00062749"/>
    <w:rsid w:val="00064A72"/>
    <w:rsid w:val="00066200"/>
    <w:rsid w:val="00073440"/>
    <w:rsid w:val="00081164"/>
    <w:rsid w:val="00085C8C"/>
    <w:rsid w:val="00091DB4"/>
    <w:rsid w:val="00092916"/>
    <w:rsid w:val="00093DF4"/>
    <w:rsid w:val="00095BF6"/>
    <w:rsid w:val="000A02D8"/>
    <w:rsid w:val="000A091E"/>
    <w:rsid w:val="000B481C"/>
    <w:rsid w:val="000C7FBD"/>
    <w:rsid w:val="000D2400"/>
    <w:rsid w:val="000E63C0"/>
    <w:rsid w:val="000E6D5F"/>
    <w:rsid w:val="000F0DEC"/>
    <w:rsid w:val="00103F76"/>
    <w:rsid w:val="001042B1"/>
    <w:rsid w:val="0010772E"/>
    <w:rsid w:val="00112D0C"/>
    <w:rsid w:val="001152FB"/>
    <w:rsid w:val="00116A8C"/>
    <w:rsid w:val="001177C3"/>
    <w:rsid w:val="0012713F"/>
    <w:rsid w:val="00132EF4"/>
    <w:rsid w:val="00142662"/>
    <w:rsid w:val="0014456E"/>
    <w:rsid w:val="00151D33"/>
    <w:rsid w:val="001537C4"/>
    <w:rsid w:val="00154EBA"/>
    <w:rsid w:val="00155FBB"/>
    <w:rsid w:val="00157250"/>
    <w:rsid w:val="00160CEF"/>
    <w:rsid w:val="0016350A"/>
    <w:rsid w:val="0016452F"/>
    <w:rsid w:val="00170C2E"/>
    <w:rsid w:val="001716E6"/>
    <w:rsid w:val="0017215C"/>
    <w:rsid w:val="00177477"/>
    <w:rsid w:val="00180B7F"/>
    <w:rsid w:val="00182300"/>
    <w:rsid w:val="0018654A"/>
    <w:rsid w:val="00190124"/>
    <w:rsid w:val="00191A68"/>
    <w:rsid w:val="00194736"/>
    <w:rsid w:val="00195FAD"/>
    <w:rsid w:val="001A0B2C"/>
    <w:rsid w:val="001A1258"/>
    <w:rsid w:val="001B1450"/>
    <w:rsid w:val="001B32A0"/>
    <w:rsid w:val="001B4A21"/>
    <w:rsid w:val="001B619E"/>
    <w:rsid w:val="001B76AB"/>
    <w:rsid w:val="001C1000"/>
    <w:rsid w:val="001C1997"/>
    <w:rsid w:val="001C5C5B"/>
    <w:rsid w:val="001C6896"/>
    <w:rsid w:val="001C797E"/>
    <w:rsid w:val="001E77D7"/>
    <w:rsid w:val="001F53BD"/>
    <w:rsid w:val="0020579B"/>
    <w:rsid w:val="00210213"/>
    <w:rsid w:val="00212EFC"/>
    <w:rsid w:val="00214673"/>
    <w:rsid w:val="0021551B"/>
    <w:rsid w:val="00215BF2"/>
    <w:rsid w:val="00224060"/>
    <w:rsid w:val="00227CF4"/>
    <w:rsid w:val="0023700D"/>
    <w:rsid w:val="00242879"/>
    <w:rsid w:val="0025094B"/>
    <w:rsid w:val="002602F0"/>
    <w:rsid w:val="00263F76"/>
    <w:rsid w:val="00265329"/>
    <w:rsid w:val="00270DB9"/>
    <w:rsid w:val="002725C9"/>
    <w:rsid w:val="00275591"/>
    <w:rsid w:val="002827BF"/>
    <w:rsid w:val="002863D7"/>
    <w:rsid w:val="002867B1"/>
    <w:rsid w:val="00290557"/>
    <w:rsid w:val="00291EEA"/>
    <w:rsid w:val="002A2D9A"/>
    <w:rsid w:val="002B6FE6"/>
    <w:rsid w:val="002D24E6"/>
    <w:rsid w:val="002D28DB"/>
    <w:rsid w:val="002D7781"/>
    <w:rsid w:val="002E5EAD"/>
    <w:rsid w:val="002F1201"/>
    <w:rsid w:val="002F3FF3"/>
    <w:rsid w:val="002F4D34"/>
    <w:rsid w:val="00300807"/>
    <w:rsid w:val="00301071"/>
    <w:rsid w:val="00305BDC"/>
    <w:rsid w:val="003105C9"/>
    <w:rsid w:val="0031190B"/>
    <w:rsid w:val="0031437C"/>
    <w:rsid w:val="00316E06"/>
    <w:rsid w:val="003217CA"/>
    <w:rsid w:val="003266A3"/>
    <w:rsid w:val="00326F66"/>
    <w:rsid w:val="00327B8E"/>
    <w:rsid w:val="00331DA7"/>
    <w:rsid w:val="00333BBC"/>
    <w:rsid w:val="00336787"/>
    <w:rsid w:val="00354AD7"/>
    <w:rsid w:val="00355483"/>
    <w:rsid w:val="00360455"/>
    <w:rsid w:val="00363155"/>
    <w:rsid w:val="00364F4E"/>
    <w:rsid w:val="00365435"/>
    <w:rsid w:val="0036624E"/>
    <w:rsid w:val="00376157"/>
    <w:rsid w:val="003806DA"/>
    <w:rsid w:val="003848AA"/>
    <w:rsid w:val="003A1EA1"/>
    <w:rsid w:val="003A36BE"/>
    <w:rsid w:val="003A3CE7"/>
    <w:rsid w:val="003A680D"/>
    <w:rsid w:val="003B2A9E"/>
    <w:rsid w:val="003B6482"/>
    <w:rsid w:val="003B7797"/>
    <w:rsid w:val="003C2391"/>
    <w:rsid w:val="003C3702"/>
    <w:rsid w:val="003C473F"/>
    <w:rsid w:val="003C4FE4"/>
    <w:rsid w:val="003C581D"/>
    <w:rsid w:val="003D415D"/>
    <w:rsid w:val="003E092B"/>
    <w:rsid w:val="003E4AE2"/>
    <w:rsid w:val="003F3294"/>
    <w:rsid w:val="003F5D18"/>
    <w:rsid w:val="00403AFC"/>
    <w:rsid w:val="0041189C"/>
    <w:rsid w:val="004139B9"/>
    <w:rsid w:val="004216EF"/>
    <w:rsid w:val="00423112"/>
    <w:rsid w:val="00423C4D"/>
    <w:rsid w:val="0043698D"/>
    <w:rsid w:val="0044296C"/>
    <w:rsid w:val="004466C4"/>
    <w:rsid w:val="00453B8A"/>
    <w:rsid w:val="0045633D"/>
    <w:rsid w:val="00456669"/>
    <w:rsid w:val="00467192"/>
    <w:rsid w:val="00471E42"/>
    <w:rsid w:val="00472589"/>
    <w:rsid w:val="0048007C"/>
    <w:rsid w:val="00483413"/>
    <w:rsid w:val="00491BFB"/>
    <w:rsid w:val="00495AD7"/>
    <w:rsid w:val="00496FD1"/>
    <w:rsid w:val="004A44C7"/>
    <w:rsid w:val="004A6FF3"/>
    <w:rsid w:val="004B617D"/>
    <w:rsid w:val="004C330F"/>
    <w:rsid w:val="004C491D"/>
    <w:rsid w:val="004C5E76"/>
    <w:rsid w:val="004D7FE9"/>
    <w:rsid w:val="004E463E"/>
    <w:rsid w:val="004F264B"/>
    <w:rsid w:val="004F650C"/>
    <w:rsid w:val="005063F2"/>
    <w:rsid w:val="00511E7A"/>
    <w:rsid w:val="00511F4F"/>
    <w:rsid w:val="00516647"/>
    <w:rsid w:val="00517E4D"/>
    <w:rsid w:val="005306EE"/>
    <w:rsid w:val="00530A91"/>
    <w:rsid w:val="00540665"/>
    <w:rsid w:val="00542E83"/>
    <w:rsid w:val="0057097D"/>
    <w:rsid w:val="00575B80"/>
    <w:rsid w:val="00590C06"/>
    <w:rsid w:val="005A0B94"/>
    <w:rsid w:val="005A2A40"/>
    <w:rsid w:val="005A5837"/>
    <w:rsid w:val="005B1BA2"/>
    <w:rsid w:val="005B3DAF"/>
    <w:rsid w:val="005B4DCD"/>
    <w:rsid w:val="005C65A8"/>
    <w:rsid w:val="005D2F86"/>
    <w:rsid w:val="005D3A1A"/>
    <w:rsid w:val="005D3A9F"/>
    <w:rsid w:val="005D7972"/>
    <w:rsid w:val="005F1BFA"/>
    <w:rsid w:val="005F2375"/>
    <w:rsid w:val="00600BF2"/>
    <w:rsid w:val="00601577"/>
    <w:rsid w:val="006024A5"/>
    <w:rsid w:val="006150B4"/>
    <w:rsid w:val="006155CC"/>
    <w:rsid w:val="006304AB"/>
    <w:rsid w:val="006305BF"/>
    <w:rsid w:val="0063196A"/>
    <w:rsid w:val="00631E7D"/>
    <w:rsid w:val="00632F09"/>
    <w:rsid w:val="006356CC"/>
    <w:rsid w:val="0063643E"/>
    <w:rsid w:val="0064126F"/>
    <w:rsid w:val="006417D8"/>
    <w:rsid w:val="00644D70"/>
    <w:rsid w:val="00645DED"/>
    <w:rsid w:val="00652905"/>
    <w:rsid w:val="00653A4B"/>
    <w:rsid w:val="00654960"/>
    <w:rsid w:val="00656211"/>
    <w:rsid w:val="00664A60"/>
    <w:rsid w:val="006664F9"/>
    <w:rsid w:val="00674DA2"/>
    <w:rsid w:val="00675946"/>
    <w:rsid w:val="00683071"/>
    <w:rsid w:val="00692682"/>
    <w:rsid w:val="00693F51"/>
    <w:rsid w:val="006A3B75"/>
    <w:rsid w:val="006B08A5"/>
    <w:rsid w:val="006B719F"/>
    <w:rsid w:val="006C619B"/>
    <w:rsid w:val="006C69B9"/>
    <w:rsid w:val="006D00F6"/>
    <w:rsid w:val="006D135D"/>
    <w:rsid w:val="006D50C2"/>
    <w:rsid w:val="006D7A63"/>
    <w:rsid w:val="006E1E21"/>
    <w:rsid w:val="006E57C0"/>
    <w:rsid w:val="006E6B97"/>
    <w:rsid w:val="0070096E"/>
    <w:rsid w:val="00705CBB"/>
    <w:rsid w:val="00712658"/>
    <w:rsid w:val="00716539"/>
    <w:rsid w:val="00723E05"/>
    <w:rsid w:val="00736946"/>
    <w:rsid w:val="00741D1C"/>
    <w:rsid w:val="00742644"/>
    <w:rsid w:val="0074588D"/>
    <w:rsid w:val="007526AA"/>
    <w:rsid w:val="007537C4"/>
    <w:rsid w:val="00754508"/>
    <w:rsid w:val="007566B2"/>
    <w:rsid w:val="00766B65"/>
    <w:rsid w:val="00770EA8"/>
    <w:rsid w:val="00772212"/>
    <w:rsid w:val="0077483B"/>
    <w:rsid w:val="00776BAB"/>
    <w:rsid w:val="00781A6E"/>
    <w:rsid w:val="00786472"/>
    <w:rsid w:val="007955B0"/>
    <w:rsid w:val="007A35E6"/>
    <w:rsid w:val="007A413C"/>
    <w:rsid w:val="007A72A8"/>
    <w:rsid w:val="007B11AD"/>
    <w:rsid w:val="007B67BE"/>
    <w:rsid w:val="007C0D64"/>
    <w:rsid w:val="007C64F8"/>
    <w:rsid w:val="007D0899"/>
    <w:rsid w:val="007D26D5"/>
    <w:rsid w:val="007D539E"/>
    <w:rsid w:val="007F4791"/>
    <w:rsid w:val="00802A1A"/>
    <w:rsid w:val="00816834"/>
    <w:rsid w:val="00826AB4"/>
    <w:rsid w:val="0083123A"/>
    <w:rsid w:val="008321BA"/>
    <w:rsid w:val="00842BFB"/>
    <w:rsid w:val="0084430D"/>
    <w:rsid w:val="008564E4"/>
    <w:rsid w:val="008577DB"/>
    <w:rsid w:val="00860DFF"/>
    <w:rsid w:val="00861E69"/>
    <w:rsid w:val="0086249A"/>
    <w:rsid w:val="00866633"/>
    <w:rsid w:val="008819F2"/>
    <w:rsid w:val="0088328B"/>
    <w:rsid w:val="00883633"/>
    <w:rsid w:val="008943C9"/>
    <w:rsid w:val="008A2F65"/>
    <w:rsid w:val="008A3B09"/>
    <w:rsid w:val="008B36B6"/>
    <w:rsid w:val="008B7248"/>
    <w:rsid w:val="008C028B"/>
    <w:rsid w:val="008C5570"/>
    <w:rsid w:val="008D63EE"/>
    <w:rsid w:val="008E447F"/>
    <w:rsid w:val="008E63C5"/>
    <w:rsid w:val="0090208D"/>
    <w:rsid w:val="009077F8"/>
    <w:rsid w:val="0092093A"/>
    <w:rsid w:val="0092458C"/>
    <w:rsid w:val="00927694"/>
    <w:rsid w:val="00931140"/>
    <w:rsid w:val="0093415A"/>
    <w:rsid w:val="009354C8"/>
    <w:rsid w:val="009378B5"/>
    <w:rsid w:val="00945730"/>
    <w:rsid w:val="009519D1"/>
    <w:rsid w:val="00957AA4"/>
    <w:rsid w:val="0096177F"/>
    <w:rsid w:val="00970301"/>
    <w:rsid w:val="00971B28"/>
    <w:rsid w:val="00971E9C"/>
    <w:rsid w:val="00976212"/>
    <w:rsid w:val="00977424"/>
    <w:rsid w:val="00980344"/>
    <w:rsid w:val="00985606"/>
    <w:rsid w:val="00987DAD"/>
    <w:rsid w:val="00992DD8"/>
    <w:rsid w:val="00992F78"/>
    <w:rsid w:val="00995A89"/>
    <w:rsid w:val="009B1D6A"/>
    <w:rsid w:val="009C1AA4"/>
    <w:rsid w:val="009C6582"/>
    <w:rsid w:val="009C76D7"/>
    <w:rsid w:val="009D73A0"/>
    <w:rsid w:val="009E1DFE"/>
    <w:rsid w:val="009E5ED8"/>
    <w:rsid w:val="009F0DB6"/>
    <w:rsid w:val="009F522C"/>
    <w:rsid w:val="00A049BB"/>
    <w:rsid w:val="00A15545"/>
    <w:rsid w:val="00A1732D"/>
    <w:rsid w:val="00A17B0A"/>
    <w:rsid w:val="00A31B4E"/>
    <w:rsid w:val="00A34F3E"/>
    <w:rsid w:val="00A41EAE"/>
    <w:rsid w:val="00A45365"/>
    <w:rsid w:val="00A46C96"/>
    <w:rsid w:val="00A552FE"/>
    <w:rsid w:val="00A55809"/>
    <w:rsid w:val="00A60A34"/>
    <w:rsid w:val="00A637F1"/>
    <w:rsid w:val="00A667E2"/>
    <w:rsid w:val="00A6738D"/>
    <w:rsid w:val="00A73FA1"/>
    <w:rsid w:val="00A74BA3"/>
    <w:rsid w:val="00A91949"/>
    <w:rsid w:val="00A94B75"/>
    <w:rsid w:val="00A950C1"/>
    <w:rsid w:val="00A951A5"/>
    <w:rsid w:val="00AA3AD3"/>
    <w:rsid w:val="00AA4ED3"/>
    <w:rsid w:val="00AA6935"/>
    <w:rsid w:val="00AB0005"/>
    <w:rsid w:val="00AB5D6D"/>
    <w:rsid w:val="00AB690F"/>
    <w:rsid w:val="00AD0442"/>
    <w:rsid w:val="00AD0BF4"/>
    <w:rsid w:val="00AE5190"/>
    <w:rsid w:val="00AF0169"/>
    <w:rsid w:val="00AF3376"/>
    <w:rsid w:val="00B07495"/>
    <w:rsid w:val="00B07936"/>
    <w:rsid w:val="00B1107D"/>
    <w:rsid w:val="00B11D83"/>
    <w:rsid w:val="00B12E60"/>
    <w:rsid w:val="00B15E16"/>
    <w:rsid w:val="00B177F2"/>
    <w:rsid w:val="00B25193"/>
    <w:rsid w:val="00B252B7"/>
    <w:rsid w:val="00B36D5F"/>
    <w:rsid w:val="00B41619"/>
    <w:rsid w:val="00B41734"/>
    <w:rsid w:val="00B53376"/>
    <w:rsid w:val="00B53A18"/>
    <w:rsid w:val="00B54853"/>
    <w:rsid w:val="00B54EF9"/>
    <w:rsid w:val="00B5680B"/>
    <w:rsid w:val="00B626DD"/>
    <w:rsid w:val="00B62E65"/>
    <w:rsid w:val="00B73CB9"/>
    <w:rsid w:val="00B819F4"/>
    <w:rsid w:val="00B868EF"/>
    <w:rsid w:val="00B908BF"/>
    <w:rsid w:val="00B9168F"/>
    <w:rsid w:val="00BA41EE"/>
    <w:rsid w:val="00BA72AD"/>
    <w:rsid w:val="00BB1AF0"/>
    <w:rsid w:val="00BC232F"/>
    <w:rsid w:val="00BC332A"/>
    <w:rsid w:val="00BC3385"/>
    <w:rsid w:val="00BD3DFF"/>
    <w:rsid w:val="00BE193A"/>
    <w:rsid w:val="00BE5771"/>
    <w:rsid w:val="00BF169B"/>
    <w:rsid w:val="00C06310"/>
    <w:rsid w:val="00C06C5A"/>
    <w:rsid w:val="00C15E2B"/>
    <w:rsid w:val="00C314CC"/>
    <w:rsid w:val="00C3434F"/>
    <w:rsid w:val="00C36EE7"/>
    <w:rsid w:val="00C37343"/>
    <w:rsid w:val="00C46759"/>
    <w:rsid w:val="00C516D0"/>
    <w:rsid w:val="00C52A4B"/>
    <w:rsid w:val="00C64A92"/>
    <w:rsid w:val="00C813E5"/>
    <w:rsid w:val="00C832C4"/>
    <w:rsid w:val="00C83812"/>
    <w:rsid w:val="00C90730"/>
    <w:rsid w:val="00C91BEB"/>
    <w:rsid w:val="00C962C1"/>
    <w:rsid w:val="00CA1A2B"/>
    <w:rsid w:val="00CA292E"/>
    <w:rsid w:val="00CA3424"/>
    <w:rsid w:val="00CA4769"/>
    <w:rsid w:val="00CA490D"/>
    <w:rsid w:val="00CB4ADA"/>
    <w:rsid w:val="00CC1C52"/>
    <w:rsid w:val="00CC637C"/>
    <w:rsid w:val="00CD04BE"/>
    <w:rsid w:val="00CD3157"/>
    <w:rsid w:val="00CD4688"/>
    <w:rsid w:val="00CE1534"/>
    <w:rsid w:val="00CF0CFA"/>
    <w:rsid w:val="00CF36AC"/>
    <w:rsid w:val="00CF4AE3"/>
    <w:rsid w:val="00D01048"/>
    <w:rsid w:val="00D02910"/>
    <w:rsid w:val="00D1232F"/>
    <w:rsid w:val="00D20429"/>
    <w:rsid w:val="00D2421E"/>
    <w:rsid w:val="00D261F1"/>
    <w:rsid w:val="00D32799"/>
    <w:rsid w:val="00D434D0"/>
    <w:rsid w:val="00D45E94"/>
    <w:rsid w:val="00D46108"/>
    <w:rsid w:val="00D55113"/>
    <w:rsid w:val="00D6346A"/>
    <w:rsid w:val="00D65ACC"/>
    <w:rsid w:val="00D70240"/>
    <w:rsid w:val="00D745A3"/>
    <w:rsid w:val="00D77F68"/>
    <w:rsid w:val="00D8497F"/>
    <w:rsid w:val="00D854AD"/>
    <w:rsid w:val="00D854CB"/>
    <w:rsid w:val="00D917E3"/>
    <w:rsid w:val="00D93464"/>
    <w:rsid w:val="00D94802"/>
    <w:rsid w:val="00D96EA4"/>
    <w:rsid w:val="00DB2A5F"/>
    <w:rsid w:val="00DB2C8C"/>
    <w:rsid w:val="00DB323B"/>
    <w:rsid w:val="00DB3E55"/>
    <w:rsid w:val="00DB51D3"/>
    <w:rsid w:val="00DB58B9"/>
    <w:rsid w:val="00DB760A"/>
    <w:rsid w:val="00DC3E18"/>
    <w:rsid w:val="00DC50C1"/>
    <w:rsid w:val="00DD2791"/>
    <w:rsid w:val="00DD521A"/>
    <w:rsid w:val="00DE0089"/>
    <w:rsid w:val="00DE3060"/>
    <w:rsid w:val="00DE4CBF"/>
    <w:rsid w:val="00DE657C"/>
    <w:rsid w:val="00E009E9"/>
    <w:rsid w:val="00E02F46"/>
    <w:rsid w:val="00E04748"/>
    <w:rsid w:val="00E07BC6"/>
    <w:rsid w:val="00E161B5"/>
    <w:rsid w:val="00E1667E"/>
    <w:rsid w:val="00E46B22"/>
    <w:rsid w:val="00E501A1"/>
    <w:rsid w:val="00E611BA"/>
    <w:rsid w:val="00E66CD8"/>
    <w:rsid w:val="00E746EA"/>
    <w:rsid w:val="00E75165"/>
    <w:rsid w:val="00E75EA7"/>
    <w:rsid w:val="00E76D50"/>
    <w:rsid w:val="00E80F79"/>
    <w:rsid w:val="00E83ABC"/>
    <w:rsid w:val="00E84489"/>
    <w:rsid w:val="00E874F5"/>
    <w:rsid w:val="00E92C4E"/>
    <w:rsid w:val="00E93EB0"/>
    <w:rsid w:val="00E94FB6"/>
    <w:rsid w:val="00EA7D43"/>
    <w:rsid w:val="00EB78BF"/>
    <w:rsid w:val="00EC121C"/>
    <w:rsid w:val="00EC1D52"/>
    <w:rsid w:val="00ED6235"/>
    <w:rsid w:val="00EE005A"/>
    <w:rsid w:val="00EE17AB"/>
    <w:rsid w:val="00EE1B01"/>
    <w:rsid w:val="00EE2CE8"/>
    <w:rsid w:val="00EE55F1"/>
    <w:rsid w:val="00EE78EC"/>
    <w:rsid w:val="00EE7B2B"/>
    <w:rsid w:val="00EF1148"/>
    <w:rsid w:val="00EF1CFC"/>
    <w:rsid w:val="00EF7672"/>
    <w:rsid w:val="00F00367"/>
    <w:rsid w:val="00F06246"/>
    <w:rsid w:val="00F072FB"/>
    <w:rsid w:val="00F07E30"/>
    <w:rsid w:val="00F153CD"/>
    <w:rsid w:val="00F160C2"/>
    <w:rsid w:val="00F209DA"/>
    <w:rsid w:val="00F21E55"/>
    <w:rsid w:val="00F27E50"/>
    <w:rsid w:val="00F30085"/>
    <w:rsid w:val="00F337D3"/>
    <w:rsid w:val="00F33DBC"/>
    <w:rsid w:val="00F35CA7"/>
    <w:rsid w:val="00F41D8D"/>
    <w:rsid w:val="00F46E62"/>
    <w:rsid w:val="00F50C1E"/>
    <w:rsid w:val="00F51636"/>
    <w:rsid w:val="00F658E9"/>
    <w:rsid w:val="00F736D6"/>
    <w:rsid w:val="00F816B7"/>
    <w:rsid w:val="00F825DC"/>
    <w:rsid w:val="00F831A0"/>
    <w:rsid w:val="00F91A7E"/>
    <w:rsid w:val="00F94AEA"/>
    <w:rsid w:val="00F950B5"/>
    <w:rsid w:val="00F957EB"/>
    <w:rsid w:val="00F95804"/>
    <w:rsid w:val="00FA5B73"/>
    <w:rsid w:val="00FA73BB"/>
    <w:rsid w:val="00FB7944"/>
    <w:rsid w:val="00FC09B8"/>
    <w:rsid w:val="00FC2304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14BA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2" w:lock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/>
    <w:lsdException w:name="Emphasis" w:locked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iPriority="99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99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53A18"/>
    <w:rPr>
      <w:rFonts w:asciiTheme="minorHAnsi" w:eastAsia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ocked/>
    <w:rsid w:val="00DB2A5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DB2A5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DB2A5F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ocked/>
    <w:rsid w:val="00DB2A5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ocked/>
    <w:rsid w:val="00DB2A5F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ocked/>
    <w:rsid w:val="00DB2A5F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ocked/>
    <w:rsid w:val="00DB2A5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DB2A5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DB2A5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B53A1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53A18"/>
  </w:style>
  <w:style w:type="paragraph" w:customStyle="1" w:styleId="Body">
    <w:name w:val=".Body"/>
    <w:link w:val="BodyChar"/>
    <w:qFormat/>
    <w:rsid w:val="00DB2A5F"/>
    <w:pPr>
      <w:tabs>
        <w:tab w:val="left" w:pos="360"/>
      </w:tabs>
      <w:suppressAutoHyphens/>
      <w:spacing w:line="250" w:lineRule="exact"/>
      <w:ind w:firstLine="274"/>
      <w:jc w:val="both"/>
    </w:pPr>
    <w:rPr>
      <w:rFonts w:ascii="Verdana" w:hAnsi="Verdana"/>
      <w:color w:val="000000"/>
      <w:sz w:val="16"/>
    </w:rPr>
  </w:style>
  <w:style w:type="character" w:customStyle="1" w:styleId="BodyChar">
    <w:name w:val=".Body Char"/>
    <w:link w:val="Body"/>
    <w:rsid w:val="00DB2A5F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B2A5F"/>
    <w:pPr>
      <w:widowControl w:val="0"/>
      <w:numPr>
        <w:numId w:val="2"/>
      </w:numPr>
      <w:suppressAutoHyphens/>
      <w:spacing w:before="80" w:after="80" w:line="240" w:lineRule="exact"/>
      <w:jc w:val="both"/>
    </w:pPr>
    <w:rPr>
      <w:rFonts w:ascii="Verdana" w:hAnsi="Verdana"/>
      <w:sz w:val="16"/>
    </w:rPr>
  </w:style>
  <w:style w:type="paragraph" w:customStyle="1" w:styleId="TableBody">
    <w:name w:val=".Table Body"/>
    <w:qFormat/>
    <w:rsid w:val="00DB2A5F"/>
    <w:pPr>
      <w:spacing w:before="120" w:line="240" w:lineRule="exact"/>
    </w:pPr>
    <w:rPr>
      <w:rFonts w:ascii="Arial" w:hAnsi="Arial"/>
      <w:bCs/>
      <w:color w:val="000000"/>
      <w:sz w:val="16"/>
    </w:rPr>
  </w:style>
  <w:style w:type="paragraph" w:customStyle="1" w:styleId="TableHead">
    <w:name w:val=".Table Head"/>
    <w:basedOn w:val="TableBody"/>
    <w:next w:val="TableBody"/>
    <w:qFormat/>
    <w:rsid w:val="00DB2A5F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qFormat/>
    <w:rsid w:val="00DB2A5F"/>
    <w:pPr>
      <w:widowControl w:val="0"/>
      <w:numPr>
        <w:numId w:val="30"/>
      </w:numPr>
      <w:spacing w:line="480" w:lineRule="atLeast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qFormat/>
    <w:rsid w:val="00DB2A5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DB2A5F"/>
    <w:pPr>
      <w:ind w:firstLine="0"/>
    </w:pPr>
  </w:style>
  <w:style w:type="paragraph" w:customStyle="1" w:styleId="FigureCaption">
    <w:name w:val=".Figure Caption"/>
    <w:next w:val="Body"/>
    <w:qFormat/>
    <w:rsid w:val="00DB2A5F"/>
    <w:pPr>
      <w:widowControl w:val="0"/>
      <w:spacing w:before="160" w:after="360" w:line="200" w:lineRule="exact"/>
    </w:pPr>
    <w:rPr>
      <w:rFonts w:ascii="Arial" w:hAnsi="Arial"/>
      <w:color w:val="960000"/>
      <w:sz w:val="16"/>
    </w:rPr>
  </w:style>
  <w:style w:type="paragraph" w:customStyle="1" w:styleId="Head1">
    <w:name w:val=".Head 1"/>
    <w:next w:val="Body1"/>
    <w:qFormat/>
    <w:rsid w:val="00DB2A5F"/>
    <w:pPr>
      <w:keepNext/>
      <w:widowControl w:val="0"/>
      <w:numPr>
        <w:ilvl w:val="1"/>
        <w:numId w:val="30"/>
      </w:numPr>
      <w:tabs>
        <w:tab w:val="left" w:pos="720"/>
      </w:tabs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DB2A5F"/>
    <w:pPr>
      <w:numPr>
        <w:ilvl w:val="2"/>
      </w:numPr>
    </w:pPr>
    <w:rPr>
      <w:sz w:val="20"/>
    </w:rPr>
  </w:style>
  <w:style w:type="paragraph" w:customStyle="1" w:styleId="ListNumbered">
    <w:name w:val=".List Numbered"/>
    <w:qFormat/>
    <w:rsid w:val="00DB2A5F"/>
    <w:pPr>
      <w:numPr>
        <w:numId w:val="3"/>
      </w:numPr>
      <w:spacing w:before="80" w:after="80" w:line="240" w:lineRule="exact"/>
    </w:pPr>
    <w:rPr>
      <w:rFonts w:ascii="Verdana" w:hAnsi="Verdana"/>
      <w:color w:val="000000"/>
      <w:sz w:val="16"/>
    </w:rPr>
  </w:style>
  <w:style w:type="paragraph" w:customStyle="1" w:styleId="GlossaryTerm">
    <w:name w:val=".Glossary Term"/>
    <w:basedOn w:val="Body1"/>
    <w:next w:val="GlossaryDefinition"/>
    <w:rsid w:val="00DB2A5F"/>
    <w:rPr>
      <w:b/>
    </w:rPr>
  </w:style>
  <w:style w:type="paragraph" w:customStyle="1" w:styleId="GlossaryDefinition">
    <w:name w:val=".Glossary Definition"/>
    <w:basedOn w:val="GlossaryTerm"/>
    <w:next w:val="GlossaryTerm"/>
    <w:rsid w:val="00DB2A5F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DB2A5F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B2A5F"/>
    <w:pPr>
      <w:widowControl w:val="0"/>
      <w:ind w:left="270"/>
    </w:pPr>
    <w:rPr>
      <w:rFonts w:ascii="Courier New" w:hAnsi="Courier New"/>
      <w:noProof/>
      <w:snapToGrid w:val="0"/>
      <w:color w:val="000000"/>
      <w:sz w:val="16"/>
    </w:rPr>
  </w:style>
  <w:style w:type="character" w:customStyle="1" w:styleId="CodeChar">
    <w:name w:val=".Code Char"/>
    <w:link w:val="Code"/>
    <w:rsid w:val="00DB2A5F"/>
    <w:rPr>
      <w:rFonts w:ascii="Courier New" w:hAnsi="Courier New"/>
      <w:noProof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DB2A5F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DB2A5F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DB2A5F"/>
    <w:pPr>
      <w:numPr>
        <w:ilvl w:val="0"/>
        <w:numId w:val="0"/>
      </w:numPr>
      <w:spacing w:before="100" w:after="20"/>
    </w:pPr>
    <w:rPr>
      <w:i w:val="0"/>
      <w:smallCaps/>
      <w:sz w:val="16"/>
    </w:rPr>
  </w:style>
  <w:style w:type="character" w:customStyle="1" w:styleId="CalloutHead">
    <w:name w:val=".Callout Head"/>
    <w:qFormat/>
    <w:rsid w:val="00DB2A5F"/>
    <w:rPr>
      <w:rFonts w:ascii="Arial" w:hAnsi="Arial"/>
      <w:b/>
      <w:caps/>
      <w:color w:val="960000"/>
      <w:sz w:val="17"/>
    </w:rPr>
  </w:style>
  <w:style w:type="paragraph" w:customStyle="1" w:styleId="Callout">
    <w:name w:val=".Callout"/>
    <w:basedOn w:val="Body"/>
    <w:qFormat/>
    <w:rsid w:val="00DB2A5F"/>
    <w:pPr>
      <w:spacing w:before="24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DB2A5F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DB2A5F"/>
    <w:pPr>
      <w:pBdr>
        <w:top w:val="single" w:sz="18" w:space="1" w:color="auto"/>
      </w:pBd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DB2A5F"/>
    <w:pPr>
      <w:shd w:val="clear" w:color="auto" w:fill="E6E6E6"/>
      <w:spacing w:before="120" w:after="120"/>
    </w:pPr>
  </w:style>
  <w:style w:type="character" w:styleId="CommentReference">
    <w:name w:val="annotation reference"/>
    <w:semiHidden/>
    <w:locked/>
    <w:rsid w:val="00DB2A5F"/>
    <w:rPr>
      <w:sz w:val="16"/>
      <w:szCs w:val="16"/>
    </w:rPr>
  </w:style>
  <w:style w:type="paragraph" w:styleId="CommentText">
    <w:name w:val="annotation text"/>
    <w:basedOn w:val="Normal"/>
    <w:semiHidden/>
    <w:locked/>
    <w:rsid w:val="00DB2A5F"/>
  </w:style>
  <w:style w:type="paragraph" w:styleId="BalloonText">
    <w:name w:val="Balloon Text"/>
    <w:basedOn w:val="Normal"/>
    <w:semiHidden/>
    <w:locked/>
    <w:rsid w:val="00DB2A5F"/>
    <w:rPr>
      <w:rFonts w:ascii="Tahoma" w:hAnsi="Tahoma" w:cs="Tahoma"/>
      <w:sz w:val="16"/>
      <w:szCs w:val="16"/>
    </w:rPr>
  </w:style>
  <w:style w:type="character" w:customStyle="1" w:styleId="CodeinTable">
    <w:name w:val=".Code in Table"/>
    <w:qFormat/>
    <w:rsid w:val="00DB2A5F"/>
    <w:rPr>
      <w:rFonts w:ascii="Courier New" w:hAnsi="Courier New"/>
      <w:color w:val="auto"/>
      <w:sz w:val="17"/>
      <w:szCs w:val="20"/>
      <w:u w:val="none"/>
    </w:rPr>
  </w:style>
  <w:style w:type="character" w:customStyle="1" w:styleId="CodeinText">
    <w:name w:val=".Code in Text"/>
    <w:qFormat/>
    <w:rsid w:val="00DB2A5F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qFormat/>
    <w:rsid w:val="00DB2A5F"/>
    <w:pPr>
      <w:spacing w:before="80" w:after="80" w:line="240" w:lineRule="exact"/>
      <w:ind w:left="540"/>
    </w:pPr>
    <w:rPr>
      <w:rFonts w:ascii="Verdana" w:hAnsi="Verdana"/>
      <w:color w:val="000000"/>
      <w:sz w:val="16"/>
    </w:rPr>
  </w:style>
  <w:style w:type="character" w:customStyle="1" w:styleId="Bold">
    <w:name w:val=".Bold"/>
    <w:qFormat/>
    <w:rsid w:val="00DB2A5F"/>
    <w:rPr>
      <w:b/>
    </w:rPr>
  </w:style>
  <w:style w:type="character" w:customStyle="1" w:styleId="Italics">
    <w:name w:val=".Italics"/>
    <w:qFormat/>
    <w:rsid w:val="00DB2A5F"/>
    <w:rPr>
      <w:i/>
    </w:rPr>
  </w:style>
  <w:style w:type="paragraph" w:customStyle="1" w:styleId="TypesetterNote">
    <w:name w:val=".Typesetter Note"/>
    <w:basedOn w:val="Body1"/>
    <w:next w:val="Body"/>
    <w:qFormat/>
    <w:rsid w:val="00DB2A5F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DB2A5F"/>
    <w:rPr>
      <w:u w:val="single"/>
    </w:rPr>
  </w:style>
  <w:style w:type="paragraph" w:customStyle="1" w:styleId="Quote">
    <w:name w:val=".Quote"/>
    <w:basedOn w:val="Body"/>
    <w:next w:val="Normal"/>
    <w:qFormat/>
    <w:rsid w:val="00DB2A5F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qFormat/>
    <w:rsid w:val="00DB2A5F"/>
    <w:pPr>
      <w:spacing w:after="240"/>
    </w:pPr>
  </w:style>
  <w:style w:type="paragraph" w:styleId="Header">
    <w:name w:val="header"/>
    <w:basedOn w:val="Normal"/>
    <w:locked/>
    <w:rsid w:val="00DB2A5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DB2A5F"/>
  </w:style>
  <w:style w:type="paragraph" w:styleId="Index1">
    <w:name w:val="index 1"/>
    <w:basedOn w:val="Normal"/>
    <w:next w:val="Normal"/>
    <w:autoRedefine/>
    <w:semiHidden/>
    <w:rsid w:val="00DB2A5F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DB2A5F"/>
    <w:pPr>
      <w:ind w:left="200"/>
    </w:pPr>
  </w:style>
  <w:style w:type="paragraph" w:styleId="TOC3">
    <w:name w:val="toc 3"/>
    <w:basedOn w:val="Normal"/>
    <w:next w:val="Normal"/>
    <w:autoRedefine/>
    <w:semiHidden/>
    <w:rsid w:val="00DB2A5F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DB2A5F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DB2A5F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DB2A5F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DB2A5F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DB2A5F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DB2A5F"/>
    <w:pPr>
      <w:ind w:left="1600"/>
    </w:pPr>
  </w:style>
  <w:style w:type="character" w:customStyle="1" w:styleId="BoldItalics">
    <w:name w:val=".Bold Italics"/>
    <w:rsid w:val="00DB2A5F"/>
    <w:rPr>
      <w:b/>
      <w:i/>
    </w:rPr>
  </w:style>
  <w:style w:type="paragraph" w:customStyle="1" w:styleId="CodeAnnotationBody">
    <w:name w:val=".Code Annotation Body"/>
    <w:basedOn w:val="Body1"/>
    <w:rsid w:val="00DB2A5F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B2A5F"/>
    <w:pPr>
      <w:spacing w:before="240"/>
    </w:pPr>
  </w:style>
  <w:style w:type="paragraph" w:styleId="FootnoteText">
    <w:name w:val="footnote text"/>
    <w:basedOn w:val="Normal"/>
    <w:semiHidden/>
    <w:rsid w:val="00DB2A5F"/>
    <w:rPr>
      <w:rFonts w:ascii="Verdana" w:hAnsi="Verdana"/>
      <w:sz w:val="13"/>
    </w:rPr>
  </w:style>
  <w:style w:type="paragraph" w:customStyle="1" w:styleId="TableFooter">
    <w:name w:val=".Table Footer"/>
    <w:basedOn w:val="Normal"/>
    <w:rsid w:val="00DB2A5F"/>
    <w:pPr>
      <w:widowControl w:val="0"/>
      <w:spacing w:after="120" w:line="200" w:lineRule="atLeast"/>
      <w:contextualSpacing/>
    </w:pPr>
    <w:rPr>
      <w:rFonts w:ascii="Verdana" w:hAnsi="Verdana"/>
      <w:sz w:val="14"/>
    </w:rPr>
  </w:style>
  <w:style w:type="character" w:styleId="FootnoteReference">
    <w:name w:val="footnote reference"/>
    <w:semiHidden/>
    <w:rsid w:val="00DB2A5F"/>
    <w:rPr>
      <w:vertAlign w:val="superscript"/>
    </w:rPr>
  </w:style>
  <w:style w:type="paragraph" w:styleId="Footer">
    <w:name w:val="footer"/>
    <w:basedOn w:val="Normal"/>
    <w:locked/>
    <w:rsid w:val="00DB2A5F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DB2A5F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DB2A5F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DB2A5F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DB2A5F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DB2A5F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DB2A5F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DB2A5F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DB2A5F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DB2A5F"/>
    <w:rPr>
      <w:b/>
      <w:bCs/>
    </w:rPr>
  </w:style>
  <w:style w:type="character" w:customStyle="1" w:styleId="CodeStrikethrough">
    <w:name w:val=".Code Strikethrough"/>
    <w:rsid w:val="00DB2A5F"/>
    <w:rPr>
      <w:rFonts w:ascii="Times New Roman" w:hAnsi="Times New Roman"/>
      <w:strike/>
      <w:dstrike w:val="0"/>
      <w:sz w:val="16"/>
    </w:rPr>
  </w:style>
  <w:style w:type="paragraph" w:styleId="Index2">
    <w:name w:val="index 2"/>
    <w:basedOn w:val="Normal"/>
    <w:next w:val="Normal"/>
    <w:autoRedefine/>
    <w:semiHidden/>
    <w:rsid w:val="00DB2A5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B2A5F"/>
    <w:pPr>
      <w:ind w:left="720" w:hanging="240"/>
    </w:pPr>
  </w:style>
  <w:style w:type="character" w:customStyle="1" w:styleId="CodeUnderline">
    <w:name w:val=".Code Underline"/>
    <w:rsid w:val="00DB2A5F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DB2A5F"/>
    <w:rPr>
      <w:rFonts w:ascii="Wingdings" w:hAnsi="Wingdings"/>
    </w:rPr>
  </w:style>
  <w:style w:type="character" w:customStyle="1" w:styleId="CodeItalic">
    <w:name w:val=".Code Italic"/>
    <w:rsid w:val="00DB2A5F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DB2A5F"/>
  </w:style>
  <w:style w:type="character" w:customStyle="1" w:styleId="WW-WW8Num2z0">
    <w:name w:val="WW-WW8Num2z0"/>
    <w:locked/>
    <w:rsid w:val="00DB2A5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DB2A5F"/>
  </w:style>
  <w:style w:type="character" w:customStyle="1" w:styleId="WW-WW8Num2z01">
    <w:name w:val="WW-WW8Num2z01"/>
    <w:locked/>
    <w:rsid w:val="00DB2A5F"/>
    <w:rPr>
      <w:rFonts w:ascii="AGaramond" w:hAnsi="AGaramond"/>
    </w:rPr>
  </w:style>
  <w:style w:type="character" w:customStyle="1" w:styleId="WW8Num2z1">
    <w:name w:val="WW8Num2z1"/>
    <w:locked/>
    <w:rsid w:val="00DB2A5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DB2A5F"/>
    <w:rPr>
      <w:rFonts w:ascii="Symbol" w:hAnsi="Symbol"/>
    </w:rPr>
  </w:style>
  <w:style w:type="character" w:customStyle="1" w:styleId="WW8Num6z1">
    <w:name w:val="WW8Num6z1"/>
    <w:locked/>
    <w:rsid w:val="00DB2A5F"/>
    <w:rPr>
      <w:rFonts w:ascii="Courier New" w:hAnsi="Courier New" w:cs="Courier New"/>
    </w:rPr>
  </w:style>
  <w:style w:type="character" w:customStyle="1" w:styleId="WW8Num6z2">
    <w:name w:val="WW8Num6z2"/>
    <w:locked/>
    <w:rsid w:val="00DB2A5F"/>
    <w:rPr>
      <w:rFonts w:ascii="Wingdings" w:hAnsi="Wingdings"/>
    </w:rPr>
  </w:style>
  <w:style w:type="character" w:customStyle="1" w:styleId="WW8Num7z0">
    <w:name w:val="WW8Num7z0"/>
    <w:locked/>
    <w:rsid w:val="00DB2A5F"/>
    <w:rPr>
      <w:rFonts w:ascii="AGaramond" w:hAnsi="AGaramond"/>
    </w:rPr>
  </w:style>
  <w:style w:type="character" w:customStyle="1" w:styleId="WW8Num8z0">
    <w:name w:val="WW8Num8z0"/>
    <w:locked/>
    <w:rsid w:val="00DB2A5F"/>
    <w:rPr>
      <w:rFonts w:ascii="Symbol" w:hAnsi="Symbol"/>
    </w:rPr>
  </w:style>
  <w:style w:type="character" w:customStyle="1" w:styleId="WW8Num8z1">
    <w:name w:val="WW8Num8z1"/>
    <w:locked/>
    <w:rsid w:val="00DB2A5F"/>
    <w:rPr>
      <w:rFonts w:ascii="Courier New" w:hAnsi="Courier New"/>
    </w:rPr>
  </w:style>
  <w:style w:type="character" w:customStyle="1" w:styleId="WW8Num8z2">
    <w:name w:val="WW8Num8z2"/>
    <w:locked/>
    <w:rsid w:val="00DB2A5F"/>
    <w:rPr>
      <w:rFonts w:ascii="Wingdings" w:hAnsi="Wingdings"/>
    </w:rPr>
  </w:style>
  <w:style w:type="character" w:customStyle="1" w:styleId="WW8Num9z0">
    <w:name w:val="WW8Num9z0"/>
    <w:locked/>
    <w:rsid w:val="00DB2A5F"/>
    <w:rPr>
      <w:rFonts w:ascii="Symbol" w:hAnsi="Symbol"/>
    </w:rPr>
  </w:style>
  <w:style w:type="character" w:customStyle="1" w:styleId="WW8Num9z1">
    <w:name w:val="WW8Num9z1"/>
    <w:locked/>
    <w:rsid w:val="00DB2A5F"/>
    <w:rPr>
      <w:rFonts w:ascii="Courier New" w:hAnsi="Courier New" w:cs="Courier New"/>
    </w:rPr>
  </w:style>
  <w:style w:type="character" w:customStyle="1" w:styleId="WW8Num9z2">
    <w:name w:val="WW8Num9z2"/>
    <w:locked/>
    <w:rsid w:val="00DB2A5F"/>
    <w:rPr>
      <w:rFonts w:ascii="Wingdings" w:hAnsi="Wingdings"/>
    </w:rPr>
  </w:style>
  <w:style w:type="character" w:customStyle="1" w:styleId="WW8Num10z0">
    <w:name w:val="WW8Num10z0"/>
    <w:locked/>
    <w:rsid w:val="00DB2A5F"/>
    <w:rPr>
      <w:rFonts w:ascii="Symbol" w:hAnsi="Symbol"/>
    </w:rPr>
  </w:style>
  <w:style w:type="character" w:customStyle="1" w:styleId="WW8Num10z1">
    <w:name w:val="WW8Num10z1"/>
    <w:locked/>
    <w:rsid w:val="00DB2A5F"/>
    <w:rPr>
      <w:rFonts w:ascii="Courier New" w:hAnsi="Courier New" w:cs="Courier New"/>
    </w:rPr>
  </w:style>
  <w:style w:type="character" w:customStyle="1" w:styleId="WW8Num10z2">
    <w:name w:val="WW8Num10z2"/>
    <w:locked/>
    <w:rsid w:val="00DB2A5F"/>
    <w:rPr>
      <w:rFonts w:ascii="Wingdings" w:hAnsi="Wingdings"/>
    </w:rPr>
  </w:style>
  <w:style w:type="character" w:customStyle="1" w:styleId="WW8Num11z0">
    <w:name w:val="WW8Num11z0"/>
    <w:locked/>
    <w:rsid w:val="00DB2A5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DB2A5F"/>
    <w:rPr>
      <w:rFonts w:ascii="Symbol" w:hAnsi="Symbol"/>
    </w:rPr>
  </w:style>
  <w:style w:type="character" w:customStyle="1" w:styleId="WW8Num12z1">
    <w:name w:val="WW8Num12z1"/>
    <w:locked/>
    <w:rsid w:val="00DB2A5F"/>
    <w:rPr>
      <w:rFonts w:ascii="Courier New" w:hAnsi="Courier New" w:cs="Courier New"/>
    </w:rPr>
  </w:style>
  <w:style w:type="character" w:customStyle="1" w:styleId="WW8Num12z2">
    <w:name w:val="WW8Num12z2"/>
    <w:locked/>
    <w:rsid w:val="00DB2A5F"/>
    <w:rPr>
      <w:rFonts w:ascii="Wingdings" w:hAnsi="Wingdings"/>
    </w:rPr>
  </w:style>
  <w:style w:type="character" w:customStyle="1" w:styleId="WW8Num13z0">
    <w:name w:val="WW8Num13z0"/>
    <w:locked/>
    <w:rsid w:val="00DB2A5F"/>
    <w:rPr>
      <w:rFonts w:ascii="Wingdings" w:hAnsi="Wingdings"/>
    </w:rPr>
  </w:style>
  <w:style w:type="character" w:customStyle="1" w:styleId="WW8Num15z0">
    <w:name w:val="WW8Num15z0"/>
    <w:locked/>
    <w:rsid w:val="00DB2A5F"/>
    <w:rPr>
      <w:rFonts w:ascii="Symbol" w:hAnsi="Symbol"/>
    </w:rPr>
  </w:style>
  <w:style w:type="character" w:customStyle="1" w:styleId="WW8Num17z0">
    <w:name w:val="WW8Num17z0"/>
    <w:locked/>
    <w:rsid w:val="00DB2A5F"/>
    <w:rPr>
      <w:rFonts w:ascii="Symbol" w:hAnsi="Symbol"/>
    </w:rPr>
  </w:style>
  <w:style w:type="character" w:customStyle="1" w:styleId="WW8Num17z1">
    <w:name w:val="WW8Num17z1"/>
    <w:locked/>
    <w:rsid w:val="00DB2A5F"/>
    <w:rPr>
      <w:rFonts w:ascii="Courier New" w:hAnsi="Courier New"/>
    </w:rPr>
  </w:style>
  <w:style w:type="character" w:customStyle="1" w:styleId="WW8Num17z2">
    <w:name w:val="WW8Num17z2"/>
    <w:locked/>
    <w:rsid w:val="00DB2A5F"/>
    <w:rPr>
      <w:rFonts w:ascii="Wingdings" w:hAnsi="Wingdings"/>
    </w:rPr>
  </w:style>
  <w:style w:type="character" w:customStyle="1" w:styleId="WW8Num18z0">
    <w:name w:val="WW8Num18z0"/>
    <w:locked/>
    <w:rsid w:val="00DB2A5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DB2A5F"/>
    <w:rPr>
      <w:b/>
    </w:rPr>
  </w:style>
  <w:style w:type="character" w:customStyle="1" w:styleId="WW8Num20z0">
    <w:name w:val="WW8Num20z0"/>
    <w:locked/>
    <w:rsid w:val="00DB2A5F"/>
    <w:rPr>
      <w:rFonts w:ascii="AGaramond" w:hAnsi="AGaramond"/>
    </w:rPr>
  </w:style>
  <w:style w:type="character" w:customStyle="1" w:styleId="WW8Num22z0">
    <w:name w:val="WW8Num22z0"/>
    <w:locked/>
    <w:rsid w:val="00DB2A5F"/>
    <w:rPr>
      <w:rFonts w:ascii="Symbol" w:hAnsi="Symbol"/>
    </w:rPr>
  </w:style>
  <w:style w:type="character" w:customStyle="1" w:styleId="WW8Num22z1">
    <w:name w:val="WW8Num22z1"/>
    <w:locked/>
    <w:rsid w:val="00DB2A5F"/>
    <w:rPr>
      <w:rFonts w:ascii="Courier New" w:hAnsi="Courier New" w:cs="Courier New"/>
    </w:rPr>
  </w:style>
  <w:style w:type="character" w:customStyle="1" w:styleId="WW8Num22z2">
    <w:name w:val="WW8Num22z2"/>
    <w:locked/>
    <w:rsid w:val="00DB2A5F"/>
    <w:rPr>
      <w:rFonts w:ascii="Wingdings" w:hAnsi="Wingdings"/>
    </w:rPr>
  </w:style>
  <w:style w:type="character" w:customStyle="1" w:styleId="WW8Num23z0">
    <w:name w:val="WW8Num23z0"/>
    <w:locked/>
    <w:rsid w:val="00DB2A5F"/>
    <w:rPr>
      <w:rFonts w:ascii="Wingdings" w:hAnsi="Wingdings"/>
    </w:rPr>
  </w:style>
  <w:style w:type="character" w:customStyle="1" w:styleId="WW8Num26z0">
    <w:name w:val="WW8Num26z0"/>
    <w:locked/>
    <w:rsid w:val="00DB2A5F"/>
    <w:rPr>
      <w:rFonts w:ascii="Symbol" w:hAnsi="Symbol"/>
    </w:rPr>
  </w:style>
  <w:style w:type="character" w:customStyle="1" w:styleId="WW8Num26z1">
    <w:name w:val="WW8Num26z1"/>
    <w:locked/>
    <w:rsid w:val="00DB2A5F"/>
    <w:rPr>
      <w:rFonts w:ascii="Courier New" w:hAnsi="Courier New" w:cs="Courier New"/>
    </w:rPr>
  </w:style>
  <w:style w:type="character" w:customStyle="1" w:styleId="WW8Num26z2">
    <w:name w:val="WW8Num26z2"/>
    <w:locked/>
    <w:rsid w:val="00DB2A5F"/>
    <w:rPr>
      <w:rFonts w:ascii="Wingdings" w:hAnsi="Wingdings"/>
    </w:rPr>
  </w:style>
  <w:style w:type="character" w:customStyle="1" w:styleId="WW8Num27z0">
    <w:name w:val="WW8Num27z0"/>
    <w:locked/>
    <w:rsid w:val="00DB2A5F"/>
    <w:rPr>
      <w:rFonts w:ascii="AGaramond" w:hAnsi="AGaramond"/>
    </w:rPr>
  </w:style>
  <w:style w:type="character" w:customStyle="1" w:styleId="WW8Num28z0">
    <w:name w:val="WW8Num28z0"/>
    <w:locked/>
    <w:rsid w:val="00DB2A5F"/>
    <w:rPr>
      <w:rFonts w:ascii="AGaramond" w:hAnsi="AGaramond"/>
    </w:rPr>
  </w:style>
  <w:style w:type="character" w:customStyle="1" w:styleId="WW8Num30z0">
    <w:name w:val="WW8Num30z0"/>
    <w:locked/>
    <w:rsid w:val="00DB2A5F"/>
    <w:rPr>
      <w:rFonts w:ascii="Symbol" w:hAnsi="Symbol"/>
    </w:rPr>
  </w:style>
  <w:style w:type="character" w:customStyle="1" w:styleId="WW8Num30z1">
    <w:name w:val="WW8Num30z1"/>
    <w:locked/>
    <w:rsid w:val="00DB2A5F"/>
    <w:rPr>
      <w:rFonts w:ascii="Courier New" w:hAnsi="Courier New"/>
    </w:rPr>
  </w:style>
  <w:style w:type="character" w:customStyle="1" w:styleId="WW8Num30z2">
    <w:name w:val="WW8Num30z2"/>
    <w:locked/>
    <w:rsid w:val="00DB2A5F"/>
    <w:rPr>
      <w:rFonts w:ascii="Wingdings" w:hAnsi="Wingdings"/>
    </w:rPr>
  </w:style>
  <w:style w:type="character" w:customStyle="1" w:styleId="WW-DefaultParagraphFont">
    <w:name w:val="WW-Default Paragraph Font"/>
    <w:locked/>
    <w:rsid w:val="00DB2A5F"/>
  </w:style>
  <w:style w:type="character" w:styleId="Hyperlink">
    <w:name w:val="Hyperlink"/>
    <w:rsid w:val="00DB2A5F"/>
    <w:rPr>
      <w:color w:val="0000FF"/>
      <w:u w:val="single"/>
    </w:rPr>
  </w:style>
  <w:style w:type="character" w:styleId="Strong">
    <w:name w:val="Strong"/>
    <w:locked/>
    <w:rsid w:val="00DB2A5F"/>
    <w:rPr>
      <w:b/>
    </w:rPr>
  </w:style>
  <w:style w:type="character" w:styleId="PageNumber">
    <w:name w:val="page number"/>
    <w:basedOn w:val="WW-DefaultParagraphFont"/>
    <w:locked/>
    <w:rsid w:val="00DB2A5F"/>
  </w:style>
  <w:style w:type="character" w:styleId="FollowedHyperlink">
    <w:name w:val="FollowedHyperlink"/>
    <w:locked/>
    <w:rsid w:val="00DB2A5F"/>
    <w:rPr>
      <w:color w:val="800080"/>
      <w:u w:val="single"/>
    </w:rPr>
  </w:style>
  <w:style w:type="character" w:customStyle="1" w:styleId="FootnoteCharacters">
    <w:name w:val="Footnote Characters"/>
    <w:semiHidden/>
    <w:rsid w:val="00DB2A5F"/>
    <w:rPr>
      <w:vertAlign w:val="superscript"/>
    </w:rPr>
  </w:style>
  <w:style w:type="character" w:customStyle="1" w:styleId="WW-FootnoteCharacters">
    <w:name w:val="WW-Footnote Characters"/>
    <w:locked/>
    <w:rsid w:val="00DB2A5F"/>
    <w:rPr>
      <w:vertAlign w:val="superscript"/>
    </w:rPr>
  </w:style>
  <w:style w:type="character" w:customStyle="1" w:styleId="WW-FootnoteCharacters1">
    <w:name w:val="WW-Footnote Characters1"/>
    <w:locked/>
    <w:rsid w:val="00DB2A5F"/>
    <w:rPr>
      <w:vertAlign w:val="superscript"/>
    </w:rPr>
  </w:style>
  <w:style w:type="character" w:customStyle="1" w:styleId="WW-CommentReference">
    <w:name w:val="WW-Comment Reference"/>
    <w:locked/>
    <w:rsid w:val="00DB2A5F"/>
    <w:rPr>
      <w:sz w:val="16"/>
      <w:szCs w:val="16"/>
    </w:rPr>
  </w:style>
  <w:style w:type="character" w:customStyle="1" w:styleId="EndnoteCharacters">
    <w:name w:val="Endnote Characters"/>
    <w:semiHidden/>
    <w:rsid w:val="00DB2A5F"/>
    <w:rPr>
      <w:vertAlign w:val="superscript"/>
    </w:rPr>
  </w:style>
  <w:style w:type="character" w:customStyle="1" w:styleId="WW-EndnoteCharacters">
    <w:name w:val="WW-Endnote Characters"/>
    <w:locked/>
    <w:rsid w:val="00DB2A5F"/>
    <w:rPr>
      <w:vertAlign w:val="superscript"/>
    </w:rPr>
  </w:style>
  <w:style w:type="character" w:customStyle="1" w:styleId="WW-EndnoteCharacters1">
    <w:name w:val="WW-Endnote Characters1"/>
    <w:locked/>
    <w:rsid w:val="00DB2A5F"/>
  </w:style>
  <w:style w:type="character" w:customStyle="1" w:styleId="NumberingSymbols">
    <w:name w:val="Numbering Symbols"/>
    <w:semiHidden/>
    <w:rsid w:val="00DB2A5F"/>
  </w:style>
  <w:style w:type="paragraph" w:styleId="List">
    <w:name w:val="List"/>
    <w:basedOn w:val="Normal"/>
    <w:locked/>
    <w:rsid w:val="00DB2A5F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DB2A5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rsid w:val="00DB2A5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DB2A5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DB2A5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DB2A5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DB2A5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DB2A5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DB2A5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DB2A5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DB2A5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DB2A5F"/>
    <w:rPr>
      <w:rFonts w:ascii="Arial" w:hAnsi="Arial"/>
    </w:rPr>
  </w:style>
  <w:style w:type="paragraph" w:customStyle="1" w:styleId="WW-CommentText">
    <w:name w:val="WW-Comment Text"/>
    <w:basedOn w:val="Normal"/>
    <w:locked/>
    <w:rsid w:val="00DB2A5F"/>
  </w:style>
  <w:style w:type="paragraph" w:customStyle="1" w:styleId="WW-CommentSubject">
    <w:name w:val="WW-Comment Subject"/>
    <w:basedOn w:val="WW-CommentText"/>
    <w:next w:val="WW-CommentText"/>
    <w:locked/>
    <w:rsid w:val="00DB2A5F"/>
    <w:rPr>
      <w:b/>
      <w:bCs/>
    </w:rPr>
  </w:style>
  <w:style w:type="paragraph" w:customStyle="1" w:styleId="WW-BalloonText">
    <w:name w:val="WW-Balloon Text"/>
    <w:basedOn w:val="Normal"/>
    <w:locked/>
    <w:rsid w:val="00DB2A5F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semiHidden/>
    <w:rsid w:val="00DB2A5F"/>
    <w:pPr>
      <w:spacing w:after="120"/>
    </w:pPr>
  </w:style>
  <w:style w:type="paragraph" w:customStyle="1" w:styleId="WW-Framecontents">
    <w:name w:val="WW-Frame contents"/>
    <w:basedOn w:val="Normal"/>
    <w:locked/>
    <w:rsid w:val="00DB2A5F"/>
    <w:pPr>
      <w:spacing w:after="120"/>
    </w:pPr>
  </w:style>
  <w:style w:type="paragraph" w:customStyle="1" w:styleId="WW-Framecontents1">
    <w:name w:val="WW-Frame contents1"/>
    <w:basedOn w:val="Normal"/>
    <w:locked/>
    <w:rsid w:val="00DB2A5F"/>
    <w:pPr>
      <w:spacing w:after="120"/>
    </w:pPr>
  </w:style>
  <w:style w:type="table" w:styleId="TableGrid">
    <w:name w:val="Table Grid"/>
    <w:basedOn w:val="TableNormal"/>
    <w:locked/>
    <w:rsid w:val="00DB2A5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link w:val="Body1"/>
    <w:rsid w:val="00DB2A5F"/>
    <w:rPr>
      <w:rFonts w:ascii="Verdana" w:hAnsi="Verdana"/>
      <w:color w:val="000000"/>
      <w:sz w:val="16"/>
      <w:lang w:val="en-US" w:eastAsia="en-US" w:bidi="ar-SA"/>
    </w:rPr>
  </w:style>
  <w:style w:type="character" w:customStyle="1" w:styleId="CodeBold">
    <w:name w:val=".Code Bold"/>
    <w:rsid w:val="00DB2A5F"/>
    <w:rPr>
      <w:rFonts w:ascii="Courier New" w:hAnsi="Courier New"/>
      <w:b/>
    </w:rPr>
  </w:style>
  <w:style w:type="character" w:customStyle="1" w:styleId="Subscript">
    <w:name w:val=".Subscript"/>
    <w:rsid w:val="00DB2A5F"/>
    <w:rPr>
      <w:vertAlign w:val="subscript"/>
    </w:rPr>
  </w:style>
  <w:style w:type="character" w:customStyle="1" w:styleId="Superscript">
    <w:name w:val=".Superscript"/>
    <w:rsid w:val="00DB2A5F"/>
    <w:rPr>
      <w:vertAlign w:val="superscript"/>
    </w:rPr>
  </w:style>
  <w:style w:type="paragraph" w:customStyle="1" w:styleId="SidebarEnd">
    <w:name w:val=".Sidebar End"/>
    <w:basedOn w:val="Sidebar"/>
    <w:next w:val="Body"/>
    <w:qFormat/>
    <w:rsid w:val="00DB2A5F"/>
    <w:pPr>
      <w:pBdr>
        <w:bottom w:val="single" w:sz="18" w:space="1" w:color="auto"/>
      </w:pBdr>
    </w:pPr>
  </w:style>
  <w:style w:type="paragraph" w:customStyle="1" w:styleId="TechniqueHead2">
    <w:name w:val=".TechniqueHead 2"/>
    <w:next w:val="Body1"/>
    <w:qFormat/>
    <w:rsid w:val="00DB2A5F"/>
    <w:rPr>
      <w:rFonts w:ascii="Arial" w:hAnsi="Arial"/>
      <w:b/>
      <w:smallCaps/>
      <w:color w:val="FFFFFF"/>
      <w:shd w:val="clear" w:color="auto" w:fill="808080"/>
    </w:rPr>
  </w:style>
  <w:style w:type="paragraph" w:styleId="ListParagraph">
    <w:name w:val="List Paragraph"/>
    <w:basedOn w:val="Normal"/>
    <w:uiPriority w:val="34"/>
    <w:rsid w:val="00456669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C83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2C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locked/>
    <w:rsid w:val="00C832C4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DB323B"/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microsoft.com/office/2011/relationships/people" Target="people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C416D5-7C27-1647-803D-BED59856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3486</Words>
  <Characters>19874</Characters>
  <Application>Microsoft Macintosh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23314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subject/>
  <dc:creator>NADER DABIT</dc:creator>
  <cp:keywords/>
  <dc:description/>
  <cp:lastModifiedBy>dabit3@gmail.com</cp:lastModifiedBy>
  <cp:revision>2</cp:revision>
  <cp:lastPrinted>2001-01-25T15:37:00Z</cp:lastPrinted>
  <dcterms:created xsi:type="dcterms:W3CDTF">2017-04-10T23:22:00Z</dcterms:created>
  <dcterms:modified xsi:type="dcterms:W3CDTF">2017-04-10T23:22:00Z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